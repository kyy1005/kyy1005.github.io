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388F4" w14:textId="77777777" w:rsidR="00E16CA7" w:rsidRPr="00AF09CF" w:rsidRDefault="00E16CA7" w:rsidP="00E16CA7">
      <w:pPr>
        <w:jc w:val="center"/>
        <w:rPr>
          <w:b/>
          <w:color w:val="000000"/>
          <w:sz w:val="30"/>
          <w:szCs w:val="30"/>
        </w:rPr>
      </w:pPr>
      <w:r w:rsidRPr="00AF09CF">
        <w:rPr>
          <w:b/>
          <w:color w:val="000000"/>
          <w:sz w:val="30"/>
          <w:szCs w:val="30"/>
        </w:rPr>
        <w:t>R</w:t>
      </w:r>
      <w:r w:rsidRPr="00AF09CF">
        <w:rPr>
          <w:rFonts w:hint="eastAsia"/>
          <w:b/>
          <w:color w:val="000000"/>
          <w:sz w:val="30"/>
          <w:szCs w:val="30"/>
        </w:rPr>
        <w:t>esearch</w:t>
      </w:r>
      <w:r w:rsidRPr="00AF09CF">
        <w:rPr>
          <w:b/>
          <w:color w:val="000000"/>
          <w:sz w:val="30"/>
          <w:szCs w:val="30"/>
        </w:rPr>
        <w:t xml:space="preserve"> Proposal</w:t>
      </w:r>
    </w:p>
    <w:p w14:paraId="0339D45B" w14:textId="24FCCA06" w:rsidR="00B36BEB" w:rsidRPr="00236927" w:rsidRDefault="00B874B7" w:rsidP="00236927">
      <w:pPr>
        <w:spacing w:afterLines="50" w:after="156" w:line="360" w:lineRule="auto"/>
        <w:jc w:val="center"/>
        <w:rPr>
          <w:color w:val="000000"/>
        </w:rPr>
      </w:pPr>
      <w:r>
        <w:rPr>
          <w:b/>
          <w:color w:val="000000"/>
        </w:rPr>
        <w:t xml:space="preserve">Name: </w:t>
      </w:r>
      <w:r w:rsidR="00236927">
        <w:rPr>
          <w:rFonts w:hint="eastAsia"/>
          <w:color w:val="000000"/>
        </w:rPr>
        <w:t>Yuanyuan Kong</w:t>
      </w:r>
      <w:r w:rsidR="00040217">
        <w:rPr>
          <w:rFonts w:hint="eastAsia"/>
          <w:b/>
          <w:color w:val="000000"/>
        </w:rPr>
        <w:t xml:space="preserve">  </w:t>
      </w:r>
      <w:r>
        <w:rPr>
          <w:b/>
          <w:color w:val="000000"/>
        </w:rPr>
        <w:t>Student ID</w:t>
      </w:r>
      <w:r>
        <w:rPr>
          <w:b/>
          <w:color w:val="000000"/>
        </w:rPr>
        <w:t>：</w:t>
      </w:r>
      <w:r w:rsidRPr="0024466F">
        <w:rPr>
          <w:color w:val="000000"/>
        </w:rPr>
        <w:t>5141209033</w:t>
      </w:r>
    </w:p>
    <w:p w14:paraId="5C94671F" w14:textId="77777777" w:rsidR="00B9179C" w:rsidRPr="00040217" w:rsidRDefault="00B9179C" w:rsidP="00946A62">
      <w:pPr>
        <w:spacing w:line="360" w:lineRule="auto"/>
        <w:rPr>
          <w:b/>
          <w:color w:val="000000"/>
          <w:sz w:val="28"/>
          <w:szCs w:val="28"/>
        </w:rPr>
      </w:pPr>
      <w:r w:rsidRPr="00040217">
        <w:rPr>
          <w:b/>
          <w:color w:val="000000"/>
          <w:sz w:val="28"/>
          <w:szCs w:val="28"/>
        </w:rPr>
        <w:t>Proposed topic of research</w:t>
      </w:r>
      <w:bookmarkStart w:id="0" w:name="_GoBack"/>
      <w:bookmarkEnd w:id="0"/>
    </w:p>
    <w:p w14:paraId="4444F5B8" w14:textId="77777777" w:rsidR="00E16CA7" w:rsidRDefault="00E16CA7" w:rsidP="00946A62">
      <w:pPr>
        <w:spacing w:line="360" w:lineRule="auto"/>
        <w:rPr>
          <w:color w:val="000000"/>
        </w:rPr>
      </w:pPr>
      <w:r>
        <w:rPr>
          <w:color w:val="000000"/>
        </w:rPr>
        <w:t xml:space="preserve">Forecasting </w:t>
      </w:r>
      <w:r w:rsidR="00B65309">
        <w:rPr>
          <w:color w:val="000000"/>
        </w:rPr>
        <w:t>Inflation</w:t>
      </w:r>
      <w:r>
        <w:rPr>
          <w:color w:val="000000"/>
        </w:rPr>
        <w:t xml:space="preserve"> in </w:t>
      </w:r>
      <w:r w:rsidR="00B65309">
        <w:rPr>
          <w:color w:val="000000"/>
        </w:rPr>
        <w:t>China</w:t>
      </w:r>
      <w:r w:rsidR="00B9179C">
        <w:rPr>
          <w:color w:val="000000"/>
        </w:rPr>
        <w:t xml:space="preserve"> – </w:t>
      </w:r>
      <w:r w:rsidR="00484EF9">
        <w:rPr>
          <w:color w:val="000000"/>
        </w:rPr>
        <w:t xml:space="preserve">Based on Machine </w:t>
      </w:r>
      <w:r w:rsidR="006213C2">
        <w:rPr>
          <w:color w:val="000000"/>
        </w:rPr>
        <w:t>Learning</w:t>
      </w:r>
    </w:p>
    <w:p w14:paraId="24935C14" w14:textId="77777777" w:rsidR="0024466F" w:rsidRDefault="0024466F" w:rsidP="00946A62">
      <w:pPr>
        <w:spacing w:line="360" w:lineRule="auto"/>
        <w:rPr>
          <w:b/>
          <w:color w:val="000000"/>
        </w:rPr>
      </w:pPr>
    </w:p>
    <w:p w14:paraId="444022A3" w14:textId="77777777" w:rsidR="00B65309" w:rsidRPr="00040217" w:rsidRDefault="00B9179C" w:rsidP="00946A62">
      <w:pPr>
        <w:spacing w:line="360" w:lineRule="auto"/>
        <w:rPr>
          <w:b/>
          <w:color w:val="000000"/>
          <w:sz w:val="28"/>
          <w:szCs w:val="28"/>
        </w:rPr>
      </w:pPr>
      <w:r w:rsidRPr="00040217">
        <w:rPr>
          <w:b/>
          <w:color w:val="000000"/>
          <w:sz w:val="28"/>
          <w:szCs w:val="28"/>
        </w:rPr>
        <w:t>I</w:t>
      </w:r>
      <w:r w:rsidRPr="00040217">
        <w:rPr>
          <w:rFonts w:hint="eastAsia"/>
          <w:b/>
          <w:color w:val="000000"/>
          <w:sz w:val="28"/>
          <w:szCs w:val="28"/>
        </w:rPr>
        <w:t>n</w:t>
      </w:r>
      <w:r w:rsidRPr="00040217">
        <w:rPr>
          <w:b/>
          <w:color w:val="000000"/>
          <w:sz w:val="28"/>
          <w:szCs w:val="28"/>
        </w:rPr>
        <w:t>troduction</w:t>
      </w:r>
    </w:p>
    <w:p w14:paraId="6B7DA9F8" w14:textId="1820F885" w:rsidR="008E11E0" w:rsidRDefault="005C0C52" w:rsidP="0024466F">
      <w:pPr>
        <w:spacing w:line="360" w:lineRule="auto"/>
        <w:rPr>
          <w:color w:val="000000"/>
        </w:rPr>
      </w:pPr>
      <w:r>
        <w:rPr>
          <w:color w:val="000000"/>
        </w:rPr>
        <w:t xml:space="preserve">Inflation </w:t>
      </w:r>
      <w:r>
        <w:rPr>
          <w:rFonts w:hint="eastAsia"/>
          <w:color w:val="000000"/>
        </w:rPr>
        <w:t xml:space="preserve">is an important </w:t>
      </w:r>
      <w:r w:rsidR="00AF29E9">
        <w:rPr>
          <w:color w:val="000000"/>
        </w:rPr>
        <w:t>indicator</w:t>
      </w:r>
      <w:r>
        <w:rPr>
          <w:rFonts w:hint="eastAsia"/>
          <w:color w:val="000000"/>
        </w:rPr>
        <w:t xml:space="preserve"> for</w:t>
      </w:r>
      <w:r>
        <w:rPr>
          <w:color w:val="000000"/>
        </w:rPr>
        <w:t xml:space="preserve"> </w:t>
      </w:r>
      <w:r w:rsidR="007D61BD">
        <w:rPr>
          <w:rFonts w:hint="eastAsia"/>
          <w:color w:val="000000"/>
        </w:rPr>
        <w:t>de</w:t>
      </w:r>
      <w:r w:rsidR="007D61BD">
        <w:rPr>
          <w:color w:val="000000"/>
        </w:rPr>
        <w:t>sign</w:t>
      </w:r>
      <w:r w:rsidR="00AF29E9">
        <w:rPr>
          <w:color w:val="000000"/>
        </w:rPr>
        <w:t>ing</w:t>
      </w:r>
      <w:r>
        <w:rPr>
          <w:rFonts w:hint="eastAsia"/>
          <w:color w:val="000000"/>
        </w:rPr>
        <w:t xml:space="preserve"> </w:t>
      </w:r>
      <w:r>
        <w:rPr>
          <w:color w:val="000000"/>
        </w:rPr>
        <w:t xml:space="preserve">macroeconomic </w:t>
      </w:r>
      <w:r>
        <w:rPr>
          <w:rFonts w:hint="eastAsia"/>
          <w:color w:val="000000"/>
        </w:rPr>
        <w:t>polic</w:t>
      </w:r>
      <w:r w:rsidR="00AF29E9">
        <w:rPr>
          <w:color w:val="000000"/>
        </w:rPr>
        <w:t>ies. Also, it is closely related to our daily life, that is,</w:t>
      </w:r>
      <w:r w:rsidR="000C0A85">
        <w:rPr>
          <w:color w:val="000000"/>
        </w:rPr>
        <w:t xml:space="preserve"> we</w:t>
      </w:r>
      <w:r w:rsidR="00AF29E9">
        <w:rPr>
          <w:color w:val="000000"/>
        </w:rPr>
        <w:t xml:space="preserve"> citizen</w:t>
      </w:r>
      <w:r w:rsidR="000C0A85">
        <w:rPr>
          <w:color w:val="000000"/>
        </w:rPr>
        <w:t>s</w:t>
      </w:r>
      <w:r w:rsidR="00AF29E9">
        <w:rPr>
          <w:color w:val="000000"/>
        </w:rPr>
        <w:t xml:space="preserve"> can sense the</w:t>
      </w:r>
      <w:r w:rsidR="006922E8">
        <w:rPr>
          <w:color w:val="000000"/>
        </w:rPr>
        <w:t xml:space="preserve"> increase of index prices</w:t>
      </w:r>
      <w:r w:rsidR="00AF29E9">
        <w:rPr>
          <w:color w:val="000000"/>
        </w:rPr>
        <w:t xml:space="preserve">. </w:t>
      </w:r>
      <w:r w:rsidR="00A91914">
        <w:rPr>
          <w:color w:val="000000"/>
        </w:rPr>
        <w:t>I</w:t>
      </w:r>
      <w:r w:rsidR="00A91914">
        <w:rPr>
          <w:rFonts w:hint="eastAsia"/>
          <w:color w:val="000000"/>
        </w:rPr>
        <w:t>n</w:t>
      </w:r>
      <w:r w:rsidR="00A91914">
        <w:rPr>
          <w:color w:val="000000"/>
        </w:rPr>
        <w:t>flation adds uncertainty to our future purchasing power and makes the market inefficient. Both c</w:t>
      </w:r>
      <w:r w:rsidR="006D6B87" w:rsidRPr="006D6B87">
        <w:rPr>
          <w:color w:val="000000"/>
        </w:rPr>
        <w:t>ompani</w:t>
      </w:r>
      <w:r w:rsidR="006922E8">
        <w:rPr>
          <w:color w:val="000000"/>
        </w:rPr>
        <w:t xml:space="preserve">es </w:t>
      </w:r>
      <w:r w:rsidR="00A91914">
        <w:rPr>
          <w:color w:val="000000"/>
        </w:rPr>
        <w:t xml:space="preserve">and individuals find it difficult </w:t>
      </w:r>
      <w:r w:rsidR="006922E8">
        <w:rPr>
          <w:color w:val="000000"/>
        </w:rPr>
        <w:t>to</w:t>
      </w:r>
      <w:r w:rsidR="00D5369B">
        <w:rPr>
          <w:color w:val="000000"/>
        </w:rPr>
        <w:t xml:space="preserve"> make long-term budget or planning</w:t>
      </w:r>
      <w:r w:rsidR="006922E8">
        <w:rPr>
          <w:color w:val="000000"/>
        </w:rPr>
        <w:t>.</w:t>
      </w:r>
      <w:r w:rsidR="00645096" w:rsidRPr="00645096">
        <w:t xml:space="preserve"> </w:t>
      </w:r>
      <w:r w:rsidR="00C338D7">
        <w:rPr>
          <w:color w:val="000000"/>
        </w:rPr>
        <w:t xml:space="preserve">High inflation can reallocate </w:t>
      </w:r>
      <w:r w:rsidR="00645096" w:rsidRPr="00645096">
        <w:rPr>
          <w:color w:val="000000"/>
        </w:rPr>
        <w:t>purchasing power</w:t>
      </w:r>
      <w:r w:rsidR="00C338D7">
        <w:rPr>
          <w:color w:val="000000"/>
        </w:rPr>
        <w:t>,</w:t>
      </w:r>
      <w:r w:rsidR="00645096" w:rsidRPr="00645096">
        <w:rPr>
          <w:color w:val="000000"/>
        </w:rPr>
        <w:t xml:space="preserve"> </w:t>
      </w:r>
      <w:r w:rsidR="00645096">
        <w:rPr>
          <w:color w:val="000000"/>
        </w:rPr>
        <w:t xml:space="preserve">both nationally and internationally. </w:t>
      </w:r>
      <w:r w:rsidR="008E11E0">
        <w:rPr>
          <w:color w:val="000000"/>
        </w:rPr>
        <w:t>M</w:t>
      </w:r>
      <w:r w:rsidR="008E11E0">
        <w:rPr>
          <w:rFonts w:hint="eastAsia"/>
          <w:color w:val="000000"/>
        </w:rPr>
        <w:t>any</w:t>
      </w:r>
      <w:r w:rsidR="008E11E0">
        <w:rPr>
          <w:color w:val="000000"/>
        </w:rPr>
        <w:t xml:space="preserve"> </w:t>
      </w:r>
      <w:r w:rsidR="008E11E0">
        <w:rPr>
          <w:rFonts w:hint="eastAsia"/>
          <w:color w:val="000000"/>
        </w:rPr>
        <w:t>costs</w:t>
      </w:r>
      <w:r w:rsidR="008E11E0">
        <w:rPr>
          <w:color w:val="000000"/>
        </w:rPr>
        <w:t xml:space="preserve"> </w:t>
      </w:r>
      <w:r w:rsidR="008E11E0">
        <w:rPr>
          <w:rFonts w:hint="eastAsia"/>
          <w:color w:val="000000"/>
        </w:rPr>
        <w:t>can</w:t>
      </w:r>
      <w:r w:rsidR="008E11E0">
        <w:rPr>
          <w:color w:val="000000"/>
        </w:rPr>
        <w:t xml:space="preserve"> occur with unpredictable inflation, well-accepted costs including cost-pushing, hoarding, social unset and revolts, allocative inefficiencies, shoe leather costs and so on.</w:t>
      </w:r>
    </w:p>
    <w:p w14:paraId="4EEE785E" w14:textId="2A5AA6FD" w:rsidR="00BC1D4D" w:rsidRDefault="000C0A85" w:rsidP="0024466F">
      <w:pPr>
        <w:spacing w:line="360" w:lineRule="auto"/>
        <w:rPr>
          <w:color w:val="000000"/>
        </w:rPr>
      </w:pPr>
      <w:r>
        <w:rPr>
          <w:color w:val="000000"/>
        </w:rPr>
        <w:t>Noticing the large impact of inflation on many economic fields, many scholars have tried to predict inflation via different models since the last</w:t>
      </w:r>
      <w:ins w:id="1" w:author="Yuanyuan Kong" w:date="2017-11-17T08:47:00Z">
        <w:r w:rsidR="00AD3E3E">
          <w:rPr>
            <w:color w:val="000000"/>
          </w:rPr>
          <w:t xml:space="preserve"> a </w:t>
        </w:r>
      </w:ins>
      <w:r>
        <w:rPr>
          <w:color w:val="000000"/>
        </w:rPr>
        <w:t xml:space="preserve">few decades. </w:t>
      </w:r>
      <w:r w:rsidR="007D136E">
        <w:rPr>
          <w:color w:val="000000"/>
        </w:rPr>
        <w:t xml:space="preserve">There </w:t>
      </w:r>
      <w:r w:rsidR="007D136E">
        <w:rPr>
          <w:rFonts w:hint="eastAsia"/>
          <w:color w:val="000000"/>
        </w:rPr>
        <w:t xml:space="preserve">are </w:t>
      </w:r>
      <w:r w:rsidR="007D136E">
        <w:rPr>
          <w:color w:val="000000"/>
        </w:rPr>
        <w:t>numerous techniques available to analyze financial time series data</w:t>
      </w:r>
      <w:r w:rsidR="004F0B0C">
        <w:rPr>
          <w:color w:val="000000"/>
        </w:rPr>
        <w:t xml:space="preserve">, </w:t>
      </w:r>
      <w:r w:rsidR="007D136E">
        <w:rPr>
          <w:color w:val="000000"/>
        </w:rPr>
        <w:t xml:space="preserve">but </w:t>
      </w:r>
      <w:r w:rsidR="004F0B0C">
        <w:rPr>
          <w:color w:val="000000"/>
        </w:rPr>
        <w:t xml:space="preserve">those </w:t>
      </w:r>
      <w:r w:rsidR="007D136E">
        <w:rPr>
          <w:color w:val="000000"/>
        </w:rPr>
        <w:t>linear models</w:t>
      </w:r>
      <w:r w:rsidR="004F0B0C">
        <w:rPr>
          <w:color w:val="000000"/>
        </w:rPr>
        <w:t xml:space="preserve"> have inherent restriction</w:t>
      </w:r>
      <w:r w:rsidR="007D61BD">
        <w:rPr>
          <w:color w:val="000000"/>
        </w:rPr>
        <w:t>s</w:t>
      </w:r>
      <w:r w:rsidR="007D136E">
        <w:rPr>
          <w:color w:val="000000"/>
        </w:rPr>
        <w:t xml:space="preserve">. With </w:t>
      </w:r>
      <w:r w:rsidR="007D136E">
        <w:rPr>
          <w:rFonts w:hint="eastAsia"/>
          <w:color w:val="000000"/>
        </w:rPr>
        <w:t xml:space="preserve">the development of </w:t>
      </w:r>
      <w:r w:rsidR="004F0B0C">
        <w:rPr>
          <w:color w:val="000000"/>
        </w:rPr>
        <w:t>machine learning, it is possible</w:t>
      </w:r>
      <w:r w:rsidR="007D61BD">
        <w:rPr>
          <w:color w:val="000000"/>
        </w:rPr>
        <w:t xml:space="preserve"> to use </w:t>
      </w:r>
      <w:ins w:id="2" w:author="Yuanyuan Kong" w:date="2017-11-17T08:49:00Z">
        <w:r w:rsidR="00AD3E3E">
          <w:rPr>
            <w:color w:val="000000"/>
          </w:rPr>
          <w:t xml:space="preserve">derived </w:t>
        </w:r>
        <w:r w:rsidR="00AD3E3E">
          <w:rPr>
            <w:rFonts w:hint="eastAsia"/>
            <w:color w:val="000000"/>
          </w:rPr>
          <w:t>algorithm</w:t>
        </w:r>
        <w:r w:rsidR="00AD3E3E">
          <w:rPr>
            <w:color w:val="000000"/>
          </w:rPr>
          <w:t xml:space="preserve">s </w:t>
        </w:r>
        <w:r w:rsidR="00AD3E3E">
          <w:rPr>
            <w:rFonts w:hint="eastAsia"/>
            <w:color w:val="000000"/>
          </w:rPr>
          <w:t>to</w:t>
        </w:r>
        <w:r w:rsidR="00AD3E3E">
          <w:rPr>
            <w:color w:val="000000"/>
          </w:rPr>
          <w:t xml:space="preserve"> </w:t>
        </w:r>
      </w:ins>
      <w:r w:rsidR="007D61BD">
        <w:rPr>
          <w:color w:val="000000"/>
        </w:rPr>
        <w:t>forecast</w:t>
      </w:r>
      <w:r w:rsidR="004F0B0C">
        <w:rPr>
          <w:color w:val="000000"/>
        </w:rPr>
        <w:t xml:space="preserve"> proper</w:t>
      </w:r>
      <w:r w:rsidR="004F0B0C" w:rsidRPr="004F0B0C">
        <w:rPr>
          <w:color w:val="000000"/>
        </w:rPr>
        <w:t>ties of non-linear models</w:t>
      </w:r>
      <w:r w:rsidR="004F0B0C">
        <w:rPr>
          <w:color w:val="000000"/>
        </w:rPr>
        <w:t xml:space="preserve"> in finance. These </w:t>
      </w:r>
      <w:r w:rsidR="004F0B0C">
        <w:rPr>
          <w:rFonts w:hint="eastAsia"/>
          <w:color w:val="000000"/>
        </w:rPr>
        <w:t>models are ca</w:t>
      </w:r>
      <w:r w:rsidR="004F0B0C">
        <w:rPr>
          <w:color w:val="000000"/>
        </w:rPr>
        <w:t xml:space="preserve">pable of handling </w:t>
      </w:r>
      <w:r w:rsidR="00AD3E3E">
        <w:rPr>
          <w:color w:val="000000"/>
        </w:rPr>
        <w:t xml:space="preserve">non-linear relationship, random sequences </w:t>
      </w:r>
      <w:r w:rsidR="004F0B0C">
        <w:rPr>
          <w:color w:val="000000"/>
        </w:rPr>
        <w:t>and optimization. However,</w:t>
      </w:r>
      <w:r w:rsidR="004F0B0C">
        <w:rPr>
          <w:rFonts w:hint="eastAsia"/>
          <w:color w:val="000000"/>
        </w:rPr>
        <w:t xml:space="preserve"> </w:t>
      </w:r>
      <w:r w:rsidR="004F0B0C">
        <w:rPr>
          <w:color w:val="000000"/>
        </w:rPr>
        <w:t>only</w:t>
      </w:r>
      <w:r w:rsidR="007D61BD">
        <w:rPr>
          <w:color w:val="000000"/>
        </w:rPr>
        <w:t xml:space="preserve"> </w:t>
      </w:r>
      <w:r w:rsidR="004F0B0C">
        <w:rPr>
          <w:rFonts w:hint="eastAsia"/>
          <w:color w:val="000000"/>
        </w:rPr>
        <w:t xml:space="preserve">few of </w:t>
      </w:r>
      <w:r w:rsidR="004F0B0C">
        <w:rPr>
          <w:color w:val="000000"/>
        </w:rPr>
        <w:t>them are concerned with inflation forecasting and the benchmark</w:t>
      </w:r>
      <w:r w:rsidR="00127D10">
        <w:rPr>
          <w:color w:val="000000"/>
        </w:rPr>
        <w:t>s</w:t>
      </w:r>
      <w:r w:rsidR="004F0B0C">
        <w:rPr>
          <w:color w:val="000000"/>
        </w:rPr>
        <w:t xml:space="preserve"> I’</w:t>
      </w:r>
      <w:r w:rsidR="004F0B0C">
        <w:rPr>
          <w:rFonts w:hint="eastAsia"/>
          <w:color w:val="000000"/>
        </w:rPr>
        <w:t xml:space="preserve">ve </w:t>
      </w:r>
      <w:r w:rsidR="00127D10">
        <w:rPr>
          <w:color w:val="000000"/>
        </w:rPr>
        <w:t>found</w:t>
      </w:r>
      <w:r w:rsidR="007D61BD">
        <w:rPr>
          <w:color w:val="000000"/>
        </w:rPr>
        <w:t xml:space="preserve"> are</w:t>
      </w:r>
      <w:r w:rsidR="004F0B0C">
        <w:rPr>
          <w:color w:val="000000"/>
        </w:rPr>
        <w:t xml:space="preserve"> from </w:t>
      </w:r>
      <w:r w:rsidR="00432EBD">
        <w:rPr>
          <w:color w:val="000000"/>
        </w:rPr>
        <w:t xml:space="preserve">the USA </w:t>
      </w:r>
      <w:r w:rsidR="00432EBD">
        <w:rPr>
          <w:rFonts w:hint="eastAsia"/>
          <w:color w:val="000000"/>
        </w:rPr>
        <w:t>and</w:t>
      </w:r>
      <w:r w:rsidR="00432EBD">
        <w:rPr>
          <w:color w:val="000000"/>
        </w:rPr>
        <w:t xml:space="preserve"> </w:t>
      </w:r>
      <w:r w:rsidR="004F0B0C">
        <w:rPr>
          <w:color w:val="000000"/>
        </w:rPr>
        <w:t xml:space="preserve">India. </w:t>
      </w:r>
      <w:ins w:id="3" w:author="Yuanyuan Kong" w:date="2017-11-17T08:51:00Z">
        <w:r w:rsidR="00AD3E3E" w:rsidRPr="00AD3E3E">
          <w:rPr>
            <w:color w:val="000000"/>
          </w:rPr>
          <w:t xml:space="preserve">Therefore, doing researches on this topic via machine learning </w:t>
        </w:r>
      </w:ins>
      <w:r w:rsidR="00453A0B">
        <w:rPr>
          <w:color w:val="000000"/>
        </w:rPr>
        <w:t>is</w:t>
      </w:r>
      <w:ins w:id="4" w:author="Yuanyuan Kong" w:date="2017-11-17T08:51:00Z">
        <w:r w:rsidR="00AD3E3E" w:rsidRPr="00AD3E3E">
          <w:rPr>
            <w:color w:val="000000"/>
          </w:rPr>
          <w:t xml:space="preserve"> of great value.</w:t>
        </w:r>
      </w:ins>
    </w:p>
    <w:p w14:paraId="2D8C8FEE" w14:textId="77777777" w:rsidR="00AF09CF" w:rsidRDefault="00AF09CF" w:rsidP="00BC1D4D">
      <w:pPr>
        <w:spacing w:line="360" w:lineRule="auto"/>
        <w:rPr>
          <w:b/>
          <w:color w:val="000000"/>
        </w:rPr>
      </w:pPr>
    </w:p>
    <w:p w14:paraId="047A78E1" w14:textId="77777777" w:rsidR="00BC1D4D" w:rsidRPr="00040217" w:rsidRDefault="00D60E53" w:rsidP="00BC1D4D">
      <w:pPr>
        <w:spacing w:line="360" w:lineRule="auto"/>
        <w:rPr>
          <w:b/>
          <w:color w:val="000000"/>
          <w:sz w:val="28"/>
          <w:szCs w:val="28"/>
        </w:rPr>
      </w:pPr>
      <w:r w:rsidRPr="00040217">
        <w:rPr>
          <w:b/>
          <w:color w:val="000000"/>
          <w:sz w:val="28"/>
          <w:szCs w:val="28"/>
        </w:rPr>
        <w:t>Literature review</w:t>
      </w:r>
    </w:p>
    <w:p w14:paraId="697BF3ED" w14:textId="77777777" w:rsidR="00BC1D4D" w:rsidRDefault="00C95913" w:rsidP="00BC1D4D">
      <w:pPr>
        <w:spacing w:line="360" w:lineRule="auto"/>
        <w:rPr>
          <w:color w:val="000000"/>
        </w:rPr>
      </w:pPr>
      <w:r>
        <w:rPr>
          <w:color w:val="000000"/>
        </w:rPr>
        <w:t xml:space="preserve">Considering </w:t>
      </w:r>
      <w:r>
        <w:rPr>
          <w:rFonts w:hint="eastAsia"/>
          <w:color w:val="000000"/>
        </w:rPr>
        <w:t>lack of research</w:t>
      </w:r>
      <w:r>
        <w:rPr>
          <w:color w:val="000000"/>
        </w:rPr>
        <w:t xml:space="preserve"> on the same topic</w:t>
      </w:r>
      <w:r>
        <w:rPr>
          <w:rFonts w:hint="eastAsia"/>
          <w:color w:val="000000"/>
        </w:rPr>
        <w:t xml:space="preserve">, </w:t>
      </w:r>
      <w:r>
        <w:rPr>
          <w:color w:val="000000"/>
        </w:rPr>
        <w:t xml:space="preserve">I will </w:t>
      </w:r>
      <w:r>
        <w:rPr>
          <w:rFonts w:hint="eastAsia"/>
          <w:color w:val="000000"/>
        </w:rPr>
        <w:t xml:space="preserve">try to </w:t>
      </w:r>
      <w:r>
        <w:rPr>
          <w:color w:val="000000"/>
        </w:rPr>
        <w:t xml:space="preserve">summarize previous related studies from two perspectives. One </w:t>
      </w:r>
      <w:r>
        <w:rPr>
          <w:rFonts w:hint="eastAsia"/>
          <w:color w:val="000000"/>
        </w:rPr>
        <w:t xml:space="preserve">is about the </w:t>
      </w:r>
      <w:r w:rsidR="008651F2">
        <w:rPr>
          <w:color w:val="000000"/>
        </w:rPr>
        <w:t xml:space="preserve">critical </w:t>
      </w:r>
      <w:r>
        <w:rPr>
          <w:color w:val="000000"/>
        </w:rPr>
        <w:t xml:space="preserve">factors that affect </w:t>
      </w:r>
      <w:r>
        <w:rPr>
          <w:color w:val="000000"/>
        </w:rPr>
        <w:lastRenderedPageBreak/>
        <w:t>inflation</w:t>
      </w:r>
      <w:r w:rsidR="00687DE4">
        <w:rPr>
          <w:color w:val="000000"/>
        </w:rPr>
        <w:t xml:space="preserve"> (concerned about choosing the input vector)</w:t>
      </w:r>
      <w:r>
        <w:rPr>
          <w:color w:val="000000"/>
        </w:rPr>
        <w:t xml:space="preserve">, the other is about </w:t>
      </w:r>
      <w:r w:rsidR="00687DE4">
        <w:rPr>
          <w:color w:val="000000"/>
        </w:rPr>
        <w:t>previous models to forecast inflation.</w:t>
      </w:r>
    </w:p>
    <w:p w14:paraId="5349C109" w14:textId="77777777" w:rsidR="0024466F" w:rsidRPr="003A736E" w:rsidRDefault="0024466F" w:rsidP="0024466F">
      <w:pPr>
        <w:spacing w:line="360" w:lineRule="auto"/>
        <w:rPr>
          <w:b/>
          <w:color w:val="000000"/>
        </w:rPr>
      </w:pPr>
      <w:r w:rsidRPr="003A736E">
        <w:rPr>
          <w:b/>
          <w:color w:val="000000"/>
        </w:rPr>
        <w:t xml:space="preserve">Critical </w:t>
      </w:r>
      <w:r w:rsidRPr="003A736E">
        <w:rPr>
          <w:rFonts w:hint="eastAsia"/>
          <w:b/>
          <w:color w:val="000000"/>
        </w:rPr>
        <w:t>factors influ</w:t>
      </w:r>
      <w:r w:rsidRPr="003A736E">
        <w:rPr>
          <w:b/>
          <w:color w:val="000000"/>
        </w:rPr>
        <w:t>en</w:t>
      </w:r>
      <w:r w:rsidRPr="003A736E">
        <w:rPr>
          <w:rFonts w:hint="eastAsia"/>
          <w:b/>
          <w:color w:val="000000"/>
        </w:rPr>
        <w:t>cing inflation</w:t>
      </w:r>
    </w:p>
    <w:p w14:paraId="4F7F4C5D" w14:textId="77777777" w:rsidR="00687DE4" w:rsidRPr="007C6854" w:rsidRDefault="0024466F" w:rsidP="007C6854">
      <w:pPr>
        <w:pStyle w:val="a3"/>
        <w:numPr>
          <w:ilvl w:val="0"/>
          <w:numId w:val="2"/>
        </w:numPr>
        <w:spacing w:line="360" w:lineRule="auto"/>
        <w:ind w:firstLineChars="0"/>
        <w:jc w:val="left"/>
        <w:rPr>
          <w:rFonts w:ascii="Times New Roman" w:hAnsi="Times New Roman" w:cs="Times New Roman"/>
          <w:color w:val="000000"/>
          <w:kern w:val="0"/>
        </w:rPr>
      </w:pPr>
      <w:r w:rsidRPr="007C6854">
        <w:rPr>
          <w:rFonts w:ascii="Times New Roman" w:hAnsi="Times New Roman" w:cs="Times New Roman"/>
          <w:color w:val="000000"/>
          <w:kern w:val="0"/>
        </w:rPr>
        <w:t>Money supply</w:t>
      </w:r>
    </w:p>
    <w:p w14:paraId="61A15A4F" w14:textId="77777777" w:rsidR="007C6854" w:rsidRDefault="007C6854" w:rsidP="00BC1D4D">
      <w:pPr>
        <w:spacing w:line="360" w:lineRule="auto"/>
        <w:rPr>
          <w:color w:val="000000"/>
        </w:rPr>
      </w:pPr>
      <w:r>
        <w:rPr>
          <w:color w:val="000000"/>
        </w:rPr>
        <w:t>Zhang &amp; Zeng (2005)</w:t>
      </w:r>
      <w:r w:rsidRPr="00C249B8">
        <w:rPr>
          <w:color w:val="000000"/>
          <w:vertAlign w:val="superscript"/>
        </w:rPr>
        <w:t xml:space="preserve"> </w:t>
      </w:r>
      <w:r w:rsidR="0002491C" w:rsidRPr="00C249B8">
        <w:rPr>
          <w:color w:val="000000"/>
          <w:vertAlign w:val="superscript"/>
        </w:rPr>
        <w:t xml:space="preserve">[1] </w:t>
      </w:r>
      <w:r w:rsidR="00C05635">
        <w:rPr>
          <w:color w:val="000000"/>
        </w:rPr>
        <w:t xml:space="preserve">analyze </w:t>
      </w:r>
      <w:r w:rsidR="008B19A0">
        <w:rPr>
          <w:color w:val="000000"/>
        </w:rPr>
        <w:t xml:space="preserve">data </w:t>
      </w:r>
      <w:r w:rsidR="00C05635">
        <w:rPr>
          <w:color w:val="000000"/>
        </w:rPr>
        <w:t xml:space="preserve">in China </w:t>
      </w:r>
      <w:r w:rsidR="008B19A0">
        <w:rPr>
          <w:color w:val="000000"/>
        </w:rPr>
        <w:t xml:space="preserve">from </w:t>
      </w:r>
      <w:r w:rsidR="00C05635">
        <w:rPr>
          <w:color w:val="000000"/>
        </w:rPr>
        <w:t xml:space="preserve">year </w:t>
      </w:r>
      <w:r w:rsidR="008B19A0">
        <w:rPr>
          <w:color w:val="000000"/>
        </w:rPr>
        <w:t xml:space="preserve">1980 to 2002 and </w:t>
      </w:r>
      <w:r w:rsidR="00C05635">
        <w:rPr>
          <w:color w:val="000000"/>
        </w:rPr>
        <w:t xml:space="preserve">use </w:t>
      </w:r>
      <w:r>
        <w:rPr>
          <w:color w:val="000000"/>
        </w:rPr>
        <w:t>Cambridge Equation to establish relation between inflation and money supply, and then apply Granger Causality Test to prove that China’</w:t>
      </w:r>
      <w:r>
        <w:rPr>
          <w:rFonts w:hint="eastAsia"/>
          <w:color w:val="000000"/>
        </w:rPr>
        <w:t xml:space="preserve">s </w:t>
      </w:r>
      <w:r w:rsidR="00340FA3">
        <w:rPr>
          <w:color w:val="000000"/>
        </w:rPr>
        <w:t>over supply of currency is the cause of increasing CPI.</w:t>
      </w:r>
    </w:p>
    <w:p w14:paraId="06127054" w14:textId="77777777" w:rsidR="0024466F" w:rsidRDefault="00C05635" w:rsidP="00BC1D4D">
      <w:pPr>
        <w:spacing w:line="360" w:lineRule="auto"/>
        <w:rPr>
          <w:color w:val="000000"/>
        </w:rPr>
      </w:pPr>
      <w:r>
        <w:rPr>
          <w:color w:val="000000"/>
        </w:rPr>
        <w:t>Zhu (2011)</w:t>
      </w:r>
      <w:r w:rsidRPr="00C249B8">
        <w:rPr>
          <w:color w:val="000000"/>
          <w:vertAlign w:val="superscript"/>
        </w:rPr>
        <w:t xml:space="preserve"> </w:t>
      </w:r>
      <w:r w:rsidR="0002491C" w:rsidRPr="00C249B8">
        <w:rPr>
          <w:color w:val="000000"/>
          <w:vertAlign w:val="superscript"/>
        </w:rPr>
        <w:t>[2]</w:t>
      </w:r>
      <w:r w:rsidR="0002491C">
        <w:rPr>
          <w:color w:val="000000"/>
        </w:rPr>
        <w:t xml:space="preserve"> </w:t>
      </w:r>
      <w:r>
        <w:rPr>
          <w:color w:val="000000"/>
        </w:rPr>
        <w:t>build</w:t>
      </w:r>
      <w:r w:rsidR="0002491C">
        <w:rPr>
          <w:color w:val="000000"/>
        </w:rPr>
        <w:t>s</w:t>
      </w:r>
      <w:r>
        <w:rPr>
          <w:color w:val="000000"/>
        </w:rPr>
        <w:t xml:space="preserve"> econometric models to analyze relationship between inflation and </w:t>
      </w:r>
      <w:r>
        <w:rPr>
          <w:rFonts w:hint="eastAsia"/>
          <w:color w:val="000000"/>
        </w:rPr>
        <w:t>broad</w:t>
      </w:r>
      <w:r>
        <w:rPr>
          <w:color w:val="000000"/>
        </w:rPr>
        <w:t xml:space="preserve"> </w:t>
      </w:r>
      <w:r>
        <w:rPr>
          <w:rFonts w:hint="eastAsia"/>
          <w:color w:val="000000"/>
        </w:rPr>
        <w:t>money</w:t>
      </w:r>
      <w:r>
        <w:rPr>
          <w:color w:val="000000"/>
        </w:rPr>
        <w:t xml:space="preserve"> supply based on monthly data in China from October 2008 to November 2010. However, he admits that the </w:t>
      </w:r>
      <w:r>
        <w:rPr>
          <w:rFonts w:hint="eastAsia"/>
          <w:color w:val="000000"/>
        </w:rPr>
        <w:t>broad</w:t>
      </w:r>
      <w:r>
        <w:rPr>
          <w:color w:val="000000"/>
        </w:rPr>
        <w:t xml:space="preserve"> </w:t>
      </w:r>
      <w:r>
        <w:rPr>
          <w:rFonts w:hint="eastAsia"/>
          <w:color w:val="000000"/>
        </w:rPr>
        <w:t>money</w:t>
      </w:r>
      <w:r>
        <w:rPr>
          <w:color w:val="000000"/>
        </w:rPr>
        <w:t xml:space="preserve"> supply can only interpret 22.93% of the change in inflation.</w:t>
      </w:r>
    </w:p>
    <w:p w14:paraId="0C6C0203" w14:textId="77777777" w:rsidR="00BC1D4D" w:rsidRPr="005E71CC" w:rsidRDefault="005E71CC" w:rsidP="005E71CC">
      <w:pPr>
        <w:pStyle w:val="a3"/>
        <w:numPr>
          <w:ilvl w:val="0"/>
          <w:numId w:val="2"/>
        </w:numPr>
        <w:spacing w:line="360" w:lineRule="auto"/>
        <w:ind w:firstLineChars="0"/>
        <w:jc w:val="left"/>
        <w:rPr>
          <w:rFonts w:ascii="Times New Roman" w:hAnsi="Times New Roman" w:cs="Times New Roman"/>
          <w:color w:val="000000"/>
          <w:kern w:val="0"/>
        </w:rPr>
      </w:pPr>
      <w:r>
        <w:rPr>
          <w:rFonts w:ascii="Times New Roman" w:hAnsi="Times New Roman" w:cs="Times New Roman"/>
          <w:color w:val="000000"/>
          <w:kern w:val="0"/>
        </w:rPr>
        <w:t>E</w:t>
      </w:r>
      <w:r>
        <w:rPr>
          <w:rFonts w:ascii="Times New Roman" w:hAnsi="Times New Roman" w:cs="Times New Roman" w:hint="eastAsia"/>
          <w:color w:val="000000"/>
          <w:kern w:val="0"/>
        </w:rPr>
        <w:t>xchange rate</w:t>
      </w:r>
    </w:p>
    <w:p w14:paraId="2695E91C" w14:textId="77777777" w:rsidR="00BC1D4D" w:rsidRDefault="005E71CC" w:rsidP="00BC1D4D">
      <w:pPr>
        <w:spacing w:line="360" w:lineRule="auto"/>
        <w:rPr>
          <w:color w:val="000000"/>
        </w:rPr>
      </w:pPr>
      <w:r>
        <w:rPr>
          <w:color w:val="000000"/>
        </w:rPr>
        <w:t xml:space="preserve">Zhang &amp; Yao (2005) </w:t>
      </w:r>
      <w:r w:rsidR="0002491C" w:rsidRPr="00C249B8">
        <w:rPr>
          <w:color w:val="000000"/>
          <w:vertAlign w:val="superscript"/>
        </w:rPr>
        <w:t>[3]</w:t>
      </w:r>
      <w:r w:rsidR="0002491C">
        <w:rPr>
          <w:color w:val="000000"/>
        </w:rPr>
        <w:t xml:space="preserve"> use </w:t>
      </w:r>
      <w:r w:rsidR="0026099F">
        <w:rPr>
          <w:color w:val="000000"/>
        </w:rPr>
        <w:t>C</w:t>
      </w:r>
      <w:r w:rsidR="0002491C">
        <w:rPr>
          <w:color w:val="000000"/>
        </w:rPr>
        <w:t>ointegration approach and error correction model to analyze the relation between the nominal effective exchange rate of Chinese RMB and CPI. They conclude that the exchange rate contributes a lot to the decline of the</w:t>
      </w:r>
      <w:r w:rsidR="0002491C">
        <w:rPr>
          <w:rFonts w:hint="eastAsia"/>
          <w:color w:val="000000"/>
        </w:rPr>
        <w:t xml:space="preserve"> </w:t>
      </w:r>
      <w:r w:rsidR="0002491C">
        <w:rPr>
          <w:color w:val="000000"/>
        </w:rPr>
        <w:t>price level.</w:t>
      </w:r>
    </w:p>
    <w:p w14:paraId="601C9D9A" w14:textId="42992DD3" w:rsidR="00BC1D4D" w:rsidRDefault="0002491C" w:rsidP="0026099F">
      <w:pPr>
        <w:spacing w:line="360" w:lineRule="auto"/>
        <w:rPr>
          <w:color w:val="000000"/>
        </w:rPr>
      </w:pPr>
      <w:r>
        <w:rPr>
          <w:color w:val="000000"/>
        </w:rPr>
        <w:t>Zhang (</w:t>
      </w:r>
      <w:r w:rsidR="00B462BF">
        <w:rPr>
          <w:color w:val="000000"/>
        </w:rPr>
        <w:t>2009</w:t>
      </w:r>
      <w:r>
        <w:rPr>
          <w:color w:val="000000"/>
        </w:rPr>
        <w:t>)</w:t>
      </w:r>
      <w:r w:rsidR="00B462BF">
        <w:rPr>
          <w:color w:val="000000"/>
        </w:rPr>
        <w:t xml:space="preserve"> </w:t>
      </w:r>
      <w:r w:rsidR="00B462BF" w:rsidRPr="00C249B8">
        <w:rPr>
          <w:color w:val="000000"/>
          <w:vertAlign w:val="superscript"/>
        </w:rPr>
        <w:t>[4]</w:t>
      </w:r>
      <w:r w:rsidR="00B462BF">
        <w:rPr>
          <w:color w:val="000000"/>
        </w:rPr>
        <w:t xml:space="preserve"> </w:t>
      </w:r>
      <w:r w:rsidR="0026099F">
        <w:rPr>
          <w:color w:val="000000"/>
        </w:rPr>
        <w:t xml:space="preserve">uses the VAR model, </w:t>
      </w:r>
      <w:ins w:id="5" w:author="Yuanyuan Kong" w:date="2017-11-17T08:53:00Z">
        <w:r w:rsidR="00280FC8">
          <w:rPr>
            <w:color w:val="000000"/>
          </w:rPr>
          <w:t xml:space="preserve">along </w:t>
        </w:r>
        <w:r w:rsidR="00280FC8">
          <w:rPr>
            <w:rFonts w:hint="eastAsia"/>
            <w:color w:val="000000"/>
          </w:rPr>
          <w:t>with</w:t>
        </w:r>
        <w:r w:rsidR="00280FC8">
          <w:rPr>
            <w:color w:val="000000"/>
          </w:rPr>
          <w:t xml:space="preserve"> </w:t>
        </w:r>
      </w:ins>
      <w:r w:rsidR="0026099F">
        <w:rPr>
          <w:color w:val="000000"/>
        </w:rPr>
        <w:t>the</w:t>
      </w:r>
      <w:r w:rsidR="0026099F" w:rsidRPr="0026099F">
        <w:rPr>
          <w:color w:val="000000"/>
        </w:rPr>
        <w:t xml:space="preserve"> unit Root Test, Cointegration An</w:t>
      </w:r>
      <w:r w:rsidR="0026099F">
        <w:rPr>
          <w:color w:val="000000"/>
        </w:rPr>
        <w:t>alysis, Granger Causality Test</w:t>
      </w:r>
      <w:r w:rsidR="00280FC8">
        <w:rPr>
          <w:color w:val="000000"/>
        </w:rPr>
        <w:t xml:space="preserve"> </w:t>
      </w:r>
      <w:r w:rsidR="00280FC8">
        <w:rPr>
          <w:rFonts w:hint="eastAsia"/>
          <w:color w:val="000000"/>
        </w:rPr>
        <w:t>and</w:t>
      </w:r>
      <w:r w:rsidR="00280FC8">
        <w:rPr>
          <w:color w:val="000000"/>
        </w:rPr>
        <w:t xml:space="preserve"> </w:t>
      </w:r>
      <w:r w:rsidR="0026099F" w:rsidRPr="0026099F">
        <w:rPr>
          <w:color w:val="000000"/>
        </w:rPr>
        <w:t>Impulse Response</w:t>
      </w:r>
      <w:r w:rsidR="0026099F">
        <w:rPr>
          <w:rFonts w:hint="eastAsia"/>
          <w:color w:val="000000"/>
        </w:rPr>
        <w:t xml:space="preserve"> </w:t>
      </w:r>
      <w:r w:rsidR="0026099F">
        <w:rPr>
          <w:color w:val="000000"/>
        </w:rPr>
        <w:t>F</w:t>
      </w:r>
      <w:r w:rsidR="0026099F" w:rsidRPr="0026099F">
        <w:rPr>
          <w:color w:val="000000"/>
        </w:rPr>
        <w:t>unction to analyze the relationship between exchange rate and inflation rate</w:t>
      </w:r>
      <w:r w:rsidR="0026099F">
        <w:rPr>
          <w:color w:val="000000"/>
        </w:rPr>
        <w:t xml:space="preserve">. He finds that </w:t>
      </w:r>
      <w:r w:rsidR="0026099F" w:rsidRPr="0026099F">
        <w:rPr>
          <w:color w:val="000000"/>
        </w:rPr>
        <w:t>in the long term the exchange rate to increas</w:t>
      </w:r>
      <w:r w:rsidR="0026099F">
        <w:rPr>
          <w:color w:val="000000"/>
        </w:rPr>
        <w:t>e by one</w:t>
      </w:r>
      <w:r w:rsidR="0026099F">
        <w:rPr>
          <w:rFonts w:hint="eastAsia"/>
          <w:color w:val="000000"/>
        </w:rPr>
        <w:t xml:space="preserve"> </w:t>
      </w:r>
      <w:r w:rsidR="0026099F" w:rsidRPr="0026099F">
        <w:rPr>
          <w:color w:val="000000"/>
        </w:rPr>
        <w:t>for each reference point, the currency 0.003% drop in inflation; Exchange rate with the</w:t>
      </w:r>
      <w:r w:rsidR="0026099F">
        <w:rPr>
          <w:rFonts w:hint="eastAsia"/>
          <w:color w:val="000000"/>
        </w:rPr>
        <w:t xml:space="preserve"> </w:t>
      </w:r>
      <w:r w:rsidR="0026099F" w:rsidRPr="0026099F">
        <w:rPr>
          <w:color w:val="000000"/>
        </w:rPr>
        <w:t>transfer rate of inflation and the</w:t>
      </w:r>
      <w:r w:rsidR="0026099F">
        <w:rPr>
          <w:color w:val="000000"/>
        </w:rPr>
        <w:t xml:space="preserve"> existence of time-delay effect.</w:t>
      </w:r>
    </w:p>
    <w:p w14:paraId="44D71342" w14:textId="77777777" w:rsidR="00EE3A60" w:rsidRPr="00EE3A60" w:rsidRDefault="009919C5" w:rsidP="00EE3A60">
      <w:pPr>
        <w:pStyle w:val="a3"/>
        <w:numPr>
          <w:ilvl w:val="0"/>
          <w:numId w:val="2"/>
        </w:numPr>
        <w:spacing w:line="360" w:lineRule="auto"/>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Real </w:t>
      </w:r>
      <w:r>
        <w:rPr>
          <w:rFonts w:ascii="Times New Roman" w:hAnsi="Times New Roman" w:cs="Times New Roman" w:hint="eastAsia"/>
          <w:color w:val="000000"/>
          <w:kern w:val="0"/>
        </w:rPr>
        <w:t>estate price</w:t>
      </w:r>
    </w:p>
    <w:p w14:paraId="0A0A9D8D" w14:textId="77777777" w:rsidR="00BC1D4D" w:rsidRDefault="009919C5" w:rsidP="00EE3A60">
      <w:pPr>
        <w:spacing w:line="360" w:lineRule="auto"/>
        <w:rPr>
          <w:color w:val="000000"/>
        </w:rPr>
      </w:pPr>
      <w:r>
        <w:rPr>
          <w:color w:val="000000"/>
        </w:rPr>
        <w:t>Wang &amp; He (2005)</w:t>
      </w:r>
      <w:r w:rsidR="00C249B8" w:rsidRPr="00C249B8">
        <w:rPr>
          <w:color w:val="000000"/>
          <w:vertAlign w:val="superscript"/>
        </w:rPr>
        <w:t xml:space="preserve"> [5]</w:t>
      </w:r>
      <w:r>
        <w:rPr>
          <w:color w:val="000000"/>
        </w:rPr>
        <w:t xml:space="preserve"> argue that there exists sound function relationship between the expected rate of return in real estate market and inflation expectation in China. </w:t>
      </w:r>
    </w:p>
    <w:p w14:paraId="544AE424" w14:textId="77777777" w:rsidR="00EE3A60" w:rsidRDefault="0069127B" w:rsidP="00EE3A60">
      <w:pPr>
        <w:spacing w:line="360" w:lineRule="auto"/>
        <w:rPr>
          <w:color w:val="000000"/>
        </w:rPr>
      </w:pPr>
      <w:r>
        <w:rPr>
          <w:color w:val="000000"/>
        </w:rPr>
        <w:t>Wang, Zhu &amp; Tan (2013)</w:t>
      </w:r>
      <w:r w:rsidR="00C249B8">
        <w:rPr>
          <w:color w:val="000000"/>
        </w:rPr>
        <w:t xml:space="preserve"> </w:t>
      </w:r>
      <w:r w:rsidR="00C249B8" w:rsidRPr="00C249B8">
        <w:rPr>
          <w:color w:val="000000"/>
          <w:vertAlign w:val="superscript"/>
        </w:rPr>
        <w:t>[6]</w:t>
      </w:r>
      <w:r>
        <w:rPr>
          <w:color w:val="000000"/>
        </w:rPr>
        <w:t xml:space="preserve"> </w:t>
      </w:r>
      <w:r w:rsidR="00866F60">
        <w:rPr>
          <w:color w:val="000000"/>
        </w:rPr>
        <w:t xml:space="preserve">uses </w:t>
      </w:r>
      <w:r w:rsidR="00866F60" w:rsidRPr="00866F60">
        <w:rPr>
          <w:color w:val="000000"/>
        </w:rPr>
        <w:t>L</w:t>
      </w:r>
      <w:r w:rsidR="00866F60">
        <w:rPr>
          <w:color w:val="000000"/>
        </w:rPr>
        <w:t>aplacian and Bayesian to estimate</w:t>
      </w:r>
      <w:r w:rsidR="00866F60" w:rsidRPr="00866F60">
        <w:rPr>
          <w:color w:val="000000"/>
        </w:rPr>
        <w:t xml:space="preserve"> parameters</w:t>
      </w:r>
      <w:r w:rsidR="00866F60">
        <w:rPr>
          <w:color w:val="000000"/>
        </w:rPr>
        <w:t xml:space="preserve"> based on DSGE two-sector model. They </w:t>
      </w:r>
      <w:r w:rsidR="00866F60" w:rsidRPr="00866F60">
        <w:rPr>
          <w:color w:val="000000"/>
        </w:rPr>
        <w:t>show that under the impulse response, the positive impact of real estate demand will lead to a "hump" type of p</w:t>
      </w:r>
      <w:r w:rsidR="00866F60">
        <w:rPr>
          <w:color w:val="000000"/>
        </w:rPr>
        <w:t xml:space="preserve">ositive response </w:t>
      </w:r>
      <w:r w:rsidR="00866F60">
        <w:rPr>
          <w:color w:val="000000"/>
        </w:rPr>
        <w:lastRenderedPageBreak/>
        <w:t>to inflation. Also,</w:t>
      </w:r>
      <w:r w:rsidR="00866F60">
        <w:rPr>
          <w:rFonts w:hint="eastAsia"/>
          <w:color w:val="000000"/>
        </w:rPr>
        <w:t xml:space="preserve"> </w:t>
      </w:r>
      <w:r w:rsidR="00866F60">
        <w:rPr>
          <w:color w:val="000000"/>
        </w:rPr>
        <w:t>f</w:t>
      </w:r>
      <w:r w:rsidR="00866F60" w:rsidRPr="00866F60">
        <w:rPr>
          <w:color w:val="000000"/>
        </w:rPr>
        <w:t>luctuations</w:t>
      </w:r>
      <w:r w:rsidR="00866F60">
        <w:rPr>
          <w:color w:val="000000"/>
        </w:rPr>
        <w:t xml:space="preserve"> in the real estate market can amplify</w:t>
      </w:r>
      <w:r w:rsidR="00866F60" w:rsidRPr="00866F60">
        <w:rPr>
          <w:color w:val="000000"/>
        </w:rPr>
        <w:t xml:space="preserve"> the level of inflation and output volatility.</w:t>
      </w:r>
    </w:p>
    <w:p w14:paraId="581F2293" w14:textId="77777777" w:rsidR="00CE54FF" w:rsidRPr="00CE54FF" w:rsidRDefault="00CE54FF" w:rsidP="00CE54FF">
      <w:pPr>
        <w:pStyle w:val="a3"/>
        <w:numPr>
          <w:ilvl w:val="0"/>
          <w:numId w:val="2"/>
        </w:numPr>
        <w:spacing w:line="360" w:lineRule="auto"/>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Interest </w:t>
      </w:r>
      <w:r>
        <w:rPr>
          <w:rFonts w:ascii="Times New Roman" w:hAnsi="Times New Roman" w:cs="Times New Roman" w:hint="eastAsia"/>
          <w:color w:val="000000"/>
          <w:kern w:val="0"/>
        </w:rPr>
        <w:t>rate</w:t>
      </w:r>
    </w:p>
    <w:p w14:paraId="3D7E5804" w14:textId="77777777" w:rsidR="00EE3A60" w:rsidRDefault="00CE54FF" w:rsidP="00CE54FF">
      <w:pPr>
        <w:tabs>
          <w:tab w:val="left" w:pos="684"/>
        </w:tabs>
        <w:spacing w:line="360" w:lineRule="auto"/>
        <w:rPr>
          <w:color w:val="000000"/>
        </w:rPr>
      </w:pPr>
      <w:r>
        <w:rPr>
          <w:color w:val="000000"/>
        </w:rPr>
        <w:t xml:space="preserve">Barth </w:t>
      </w:r>
      <w:r>
        <w:rPr>
          <w:rFonts w:hint="eastAsia"/>
          <w:color w:val="000000"/>
        </w:rPr>
        <w:t xml:space="preserve">&amp; Ramey </w:t>
      </w:r>
      <w:r>
        <w:rPr>
          <w:color w:val="000000"/>
        </w:rPr>
        <w:t xml:space="preserve">(2001) </w:t>
      </w:r>
      <w:r w:rsidR="00C249B8" w:rsidRPr="00C249B8">
        <w:rPr>
          <w:color w:val="000000"/>
          <w:vertAlign w:val="superscript"/>
        </w:rPr>
        <w:t>[7]</w:t>
      </w:r>
      <w:r w:rsidR="00C249B8">
        <w:rPr>
          <w:color w:val="000000"/>
        </w:rPr>
        <w:t xml:space="preserve"> </w:t>
      </w:r>
      <w:r>
        <w:rPr>
          <w:color w:val="000000"/>
        </w:rPr>
        <w:t>use American data to find that the cost channel exists in the US. The increase of the interest rate can give rise to inflation and its impact is remarkable during 1959 to 1979.</w:t>
      </w:r>
    </w:p>
    <w:p w14:paraId="33035989" w14:textId="77777777" w:rsidR="00CE54FF" w:rsidRDefault="00401375" w:rsidP="00CE54FF">
      <w:pPr>
        <w:tabs>
          <w:tab w:val="left" w:pos="684"/>
        </w:tabs>
        <w:spacing w:line="360" w:lineRule="auto"/>
        <w:rPr>
          <w:color w:val="000000"/>
        </w:rPr>
      </w:pPr>
      <w:r>
        <w:rPr>
          <w:color w:val="000000"/>
        </w:rPr>
        <w:t>Qi &amp; Liu (2011)</w:t>
      </w:r>
      <w:r w:rsidRPr="00C249B8">
        <w:rPr>
          <w:color w:val="000000"/>
          <w:vertAlign w:val="superscript"/>
        </w:rPr>
        <w:t xml:space="preserve"> </w:t>
      </w:r>
      <w:r w:rsidR="00C249B8" w:rsidRPr="00C249B8">
        <w:rPr>
          <w:color w:val="000000"/>
          <w:vertAlign w:val="superscript"/>
        </w:rPr>
        <w:t>[8]</w:t>
      </w:r>
      <w:r w:rsidR="00C249B8">
        <w:rPr>
          <w:color w:val="000000"/>
        </w:rPr>
        <w:t xml:space="preserve"> </w:t>
      </w:r>
      <w:r>
        <w:rPr>
          <w:color w:val="000000"/>
        </w:rPr>
        <w:t>analy</w:t>
      </w:r>
      <w:r>
        <w:rPr>
          <w:rFonts w:hint="eastAsia"/>
          <w:color w:val="000000"/>
        </w:rPr>
        <w:t>ze</w:t>
      </w:r>
      <w:r>
        <w:rPr>
          <w:color w:val="000000"/>
        </w:rPr>
        <w:t xml:space="preserve"> China’</w:t>
      </w:r>
      <w:r>
        <w:rPr>
          <w:rFonts w:hint="eastAsia"/>
          <w:color w:val="000000"/>
        </w:rPr>
        <w:t>s</w:t>
      </w:r>
      <w:r>
        <w:rPr>
          <w:color w:val="000000"/>
        </w:rPr>
        <w:t xml:space="preserve"> data from 1997 to 2010, </w:t>
      </w:r>
      <w:r w:rsidR="004D0B53">
        <w:rPr>
          <w:color w:val="000000"/>
        </w:rPr>
        <w:t>and inclu</w:t>
      </w:r>
      <w:r w:rsidR="004D0B53">
        <w:rPr>
          <w:rFonts w:hint="eastAsia"/>
          <w:color w:val="000000"/>
        </w:rPr>
        <w:t>de</w:t>
      </w:r>
      <w:r w:rsidR="004D0B53">
        <w:rPr>
          <w:color w:val="000000"/>
        </w:rPr>
        <w:t xml:space="preserve"> </w:t>
      </w:r>
      <w:r w:rsidR="004D0B53" w:rsidRPr="004D0B53">
        <w:rPr>
          <w:color w:val="000000"/>
        </w:rPr>
        <w:t>interest rate rules in the econometric model for simultaneous calculations shows that the impact of interest rate shocks on inflation through cost channels is significant.</w:t>
      </w:r>
    </w:p>
    <w:p w14:paraId="228EAC92" w14:textId="77777777" w:rsidR="004D0B53" w:rsidRDefault="0049392D" w:rsidP="0049392D">
      <w:pPr>
        <w:pStyle w:val="a3"/>
        <w:numPr>
          <w:ilvl w:val="0"/>
          <w:numId w:val="2"/>
        </w:numPr>
        <w:tabs>
          <w:tab w:val="left" w:pos="684"/>
        </w:tabs>
        <w:spacing w:line="360" w:lineRule="auto"/>
        <w:ind w:firstLineChars="0"/>
        <w:jc w:val="left"/>
        <w:rPr>
          <w:rFonts w:ascii="Times New Roman" w:hAnsi="Times New Roman" w:cs="Times New Roman"/>
          <w:color w:val="000000"/>
          <w:kern w:val="0"/>
        </w:rPr>
      </w:pPr>
      <w:r>
        <w:rPr>
          <w:rFonts w:ascii="Times New Roman" w:hAnsi="Times New Roman" w:cs="Times New Roman"/>
          <w:color w:val="000000"/>
          <w:kern w:val="0"/>
        </w:rPr>
        <w:t>S</w:t>
      </w:r>
      <w:r>
        <w:rPr>
          <w:rFonts w:ascii="Times New Roman" w:hAnsi="Times New Roman" w:cs="Times New Roman" w:hint="eastAsia"/>
          <w:color w:val="000000"/>
          <w:kern w:val="0"/>
        </w:rPr>
        <w:t>tock price</w:t>
      </w:r>
    </w:p>
    <w:p w14:paraId="567F21AC" w14:textId="77777777" w:rsidR="0049392D" w:rsidRDefault="0049392D" w:rsidP="00191B16">
      <w:pPr>
        <w:spacing w:line="360" w:lineRule="auto"/>
        <w:rPr>
          <w:color w:val="000000"/>
        </w:rPr>
      </w:pPr>
      <w:r w:rsidRPr="0049392D">
        <w:rPr>
          <w:color w:val="000000"/>
        </w:rPr>
        <w:t xml:space="preserve">Gang </w:t>
      </w:r>
      <w:r>
        <w:rPr>
          <w:color w:val="000000"/>
        </w:rPr>
        <w:t>&amp; C</w:t>
      </w:r>
      <w:r>
        <w:rPr>
          <w:rFonts w:hint="eastAsia"/>
          <w:color w:val="000000"/>
        </w:rPr>
        <w:t>hen</w:t>
      </w:r>
      <w:r>
        <w:rPr>
          <w:color w:val="000000"/>
        </w:rPr>
        <w:t xml:space="preserve"> (2004)</w:t>
      </w:r>
      <w:r w:rsidR="00C249B8">
        <w:rPr>
          <w:color w:val="000000"/>
        </w:rPr>
        <w:t xml:space="preserve"> </w:t>
      </w:r>
      <w:r w:rsidR="00C249B8" w:rsidRPr="00C249B8">
        <w:rPr>
          <w:color w:val="000000"/>
          <w:vertAlign w:val="superscript"/>
        </w:rPr>
        <w:t>[9]</w:t>
      </w:r>
      <w:r>
        <w:rPr>
          <w:color w:val="000000"/>
        </w:rPr>
        <w:t xml:space="preserve"> </w:t>
      </w:r>
      <w:r>
        <w:rPr>
          <w:rFonts w:hint="eastAsia"/>
          <w:color w:val="000000"/>
        </w:rPr>
        <w:t>test</w:t>
      </w:r>
      <w:r>
        <w:rPr>
          <w:color w:val="000000"/>
        </w:rPr>
        <w:t xml:space="preserve"> </w:t>
      </w:r>
      <w:r>
        <w:rPr>
          <w:rFonts w:hint="eastAsia"/>
          <w:color w:val="000000"/>
        </w:rPr>
        <w:t>the</w:t>
      </w:r>
      <w:r>
        <w:rPr>
          <w:color w:val="000000"/>
        </w:rPr>
        <w:t xml:space="preserve"> Kaul theory </w:t>
      </w:r>
      <w:r>
        <w:rPr>
          <w:rFonts w:hint="eastAsia"/>
          <w:color w:val="000000"/>
        </w:rPr>
        <w:t>and</w:t>
      </w:r>
      <w:r>
        <w:rPr>
          <w:color w:val="000000"/>
        </w:rPr>
        <w:t xml:space="preserve"> </w:t>
      </w:r>
      <w:r w:rsidRPr="0049392D">
        <w:rPr>
          <w:color w:val="000000"/>
        </w:rPr>
        <w:t>find that the correlation between inflation and stock returns in China is characterized by stages.</w:t>
      </w:r>
      <w:r>
        <w:rPr>
          <w:color w:val="000000"/>
        </w:rPr>
        <w:t xml:space="preserve"> China's monetary policy shows </w:t>
      </w:r>
      <w:r w:rsidRPr="0049392D">
        <w:rPr>
          <w:color w:val="000000"/>
        </w:rPr>
        <w:t>the inver</w:t>
      </w:r>
      <w:r>
        <w:rPr>
          <w:color w:val="000000"/>
        </w:rPr>
        <w:t xml:space="preserve">se economic cycle </w:t>
      </w:r>
      <w:r w:rsidR="00DC051F">
        <w:rPr>
          <w:rFonts w:hint="eastAsia"/>
          <w:color w:val="000000"/>
        </w:rPr>
        <w:t>character</w:t>
      </w:r>
      <w:r w:rsidR="00DC051F">
        <w:rPr>
          <w:color w:val="000000"/>
        </w:rPr>
        <w:t xml:space="preserve"> </w:t>
      </w:r>
      <w:r>
        <w:rPr>
          <w:color w:val="000000"/>
        </w:rPr>
        <w:t xml:space="preserve">between 1995 </w:t>
      </w:r>
      <w:r w:rsidR="00DC051F">
        <w:rPr>
          <w:color w:val="000000"/>
        </w:rPr>
        <w:t>and 2002, which le</w:t>
      </w:r>
      <w:r w:rsidR="00DC051F">
        <w:rPr>
          <w:rFonts w:hint="eastAsia"/>
          <w:color w:val="000000"/>
        </w:rPr>
        <w:t>ads</w:t>
      </w:r>
      <w:r w:rsidRPr="0049392D">
        <w:rPr>
          <w:color w:val="000000"/>
        </w:rPr>
        <w:t xml:space="preserve"> to the negative correlation betwe</w:t>
      </w:r>
      <w:r>
        <w:rPr>
          <w:color w:val="000000"/>
        </w:rPr>
        <w:t>en stock returns and inflatio</w:t>
      </w:r>
      <w:r>
        <w:rPr>
          <w:rFonts w:hint="eastAsia"/>
          <w:color w:val="000000"/>
        </w:rPr>
        <w:t>n</w:t>
      </w:r>
      <w:r>
        <w:rPr>
          <w:color w:val="000000"/>
        </w:rPr>
        <w:t>.</w:t>
      </w:r>
    </w:p>
    <w:p w14:paraId="663BAC02" w14:textId="14E8790C" w:rsidR="0049392D" w:rsidRDefault="004A7211" w:rsidP="00191B16">
      <w:pPr>
        <w:spacing w:line="360" w:lineRule="auto"/>
        <w:rPr>
          <w:color w:val="000000"/>
        </w:rPr>
      </w:pPr>
      <w:r>
        <w:rPr>
          <w:color w:val="000000"/>
        </w:rPr>
        <w:t>L</w:t>
      </w:r>
      <w:r>
        <w:rPr>
          <w:rFonts w:hint="eastAsia"/>
          <w:color w:val="000000"/>
        </w:rPr>
        <w:t>iu</w:t>
      </w:r>
      <w:r>
        <w:rPr>
          <w:color w:val="000000"/>
        </w:rPr>
        <w:t xml:space="preserve"> &amp; Wang (2004) </w:t>
      </w:r>
      <w:r w:rsidR="00C249B8" w:rsidRPr="00C249B8">
        <w:rPr>
          <w:color w:val="000000"/>
          <w:vertAlign w:val="superscript"/>
        </w:rPr>
        <w:t>[10]</w:t>
      </w:r>
      <w:r w:rsidR="00C249B8">
        <w:rPr>
          <w:color w:val="000000"/>
        </w:rPr>
        <w:t xml:space="preserve"> </w:t>
      </w:r>
      <w:r w:rsidR="004352AB">
        <w:rPr>
          <w:color w:val="000000"/>
        </w:rPr>
        <w:t xml:space="preserve">illustrate </w:t>
      </w:r>
      <w:r w:rsidR="004352AB" w:rsidRPr="004352AB">
        <w:rPr>
          <w:color w:val="000000"/>
        </w:rPr>
        <w:t>the positive correlation between the volatility of inflation and the level of inflation</w:t>
      </w:r>
      <w:r w:rsidR="004352AB">
        <w:rPr>
          <w:color w:val="000000"/>
        </w:rPr>
        <w:t xml:space="preserve"> based on</w:t>
      </w:r>
      <w:r w:rsidR="004352AB" w:rsidRPr="004352AB">
        <w:rPr>
          <w:color w:val="000000"/>
        </w:rPr>
        <w:t xml:space="preserve"> the GRACH model</w:t>
      </w:r>
      <w:r w:rsidR="004352AB">
        <w:rPr>
          <w:color w:val="000000"/>
        </w:rPr>
        <w:t>. T</w:t>
      </w:r>
      <w:r w:rsidR="004352AB" w:rsidRPr="004352AB">
        <w:rPr>
          <w:color w:val="000000"/>
        </w:rPr>
        <w:t xml:space="preserve">hen </w:t>
      </w:r>
      <w:r w:rsidR="004352AB">
        <w:rPr>
          <w:color w:val="000000"/>
        </w:rPr>
        <w:t xml:space="preserve">they </w:t>
      </w:r>
      <w:r w:rsidR="004352AB" w:rsidRPr="004352AB">
        <w:rPr>
          <w:color w:val="000000"/>
        </w:rPr>
        <w:t>select the real rate of return of stock in</w:t>
      </w:r>
      <w:r w:rsidR="004352AB">
        <w:rPr>
          <w:color w:val="000000"/>
        </w:rPr>
        <w:t xml:space="preserve">dex as an independent variable and </w:t>
      </w:r>
      <w:r w:rsidR="004352AB" w:rsidRPr="004352AB">
        <w:rPr>
          <w:color w:val="000000"/>
        </w:rPr>
        <w:t xml:space="preserve">the </w:t>
      </w:r>
      <w:r w:rsidR="004352AB">
        <w:rPr>
          <w:color w:val="000000"/>
        </w:rPr>
        <w:t xml:space="preserve">adjusted </w:t>
      </w:r>
      <w:r w:rsidR="004352AB" w:rsidRPr="004352AB">
        <w:rPr>
          <w:color w:val="000000"/>
        </w:rPr>
        <w:t>inflation rate</w:t>
      </w:r>
      <w:r w:rsidR="004352AB">
        <w:rPr>
          <w:color w:val="000000"/>
        </w:rPr>
        <w:t xml:space="preserve"> values as the dependent variable, </w:t>
      </w:r>
      <w:ins w:id="6" w:author="Yuanyuan Kong" w:date="2017-11-17T08:54:00Z">
        <w:r w:rsidR="00280FC8" w:rsidRPr="00280FC8">
          <w:rPr>
            <w:color w:val="000000"/>
          </w:rPr>
          <w:t>and put them into a specific regression model for statistical test</w:t>
        </w:r>
      </w:ins>
      <w:r w:rsidR="004352AB" w:rsidRPr="004352AB">
        <w:rPr>
          <w:color w:val="000000"/>
        </w:rPr>
        <w:t>. The results show that the volatility of inflation and the stock's real rate of return is negatively correlated.</w:t>
      </w:r>
    </w:p>
    <w:p w14:paraId="1A42B17B" w14:textId="77777777" w:rsidR="004352AB" w:rsidRPr="00191B16" w:rsidRDefault="00191B16" w:rsidP="00191B16">
      <w:pPr>
        <w:pStyle w:val="a3"/>
        <w:numPr>
          <w:ilvl w:val="0"/>
          <w:numId w:val="2"/>
        </w:numPr>
        <w:spacing w:line="360" w:lineRule="auto"/>
        <w:ind w:firstLineChars="0"/>
        <w:rPr>
          <w:rFonts w:ascii="Times New Roman" w:hAnsi="Times New Roman" w:cs="Times New Roman"/>
          <w:color w:val="000000"/>
          <w:kern w:val="0"/>
        </w:rPr>
      </w:pPr>
      <w:r>
        <w:rPr>
          <w:rFonts w:ascii="Times New Roman" w:hAnsi="Times New Roman" w:cs="Times New Roman"/>
          <w:color w:val="000000"/>
          <w:kern w:val="0"/>
        </w:rPr>
        <w:t xml:space="preserve">Other </w:t>
      </w:r>
      <w:r>
        <w:rPr>
          <w:rFonts w:ascii="Times New Roman" w:hAnsi="Times New Roman" w:cs="Times New Roman" w:hint="eastAsia"/>
          <w:color w:val="000000"/>
          <w:kern w:val="0"/>
        </w:rPr>
        <w:t>factors</w:t>
      </w:r>
    </w:p>
    <w:p w14:paraId="0B9F6C9E" w14:textId="77777777" w:rsidR="00AD6443" w:rsidRDefault="00191B16" w:rsidP="00F54183">
      <w:pPr>
        <w:spacing w:line="360" w:lineRule="auto"/>
        <w:rPr>
          <w:color w:val="000000"/>
        </w:rPr>
      </w:pPr>
      <w:r>
        <w:rPr>
          <w:color w:val="000000"/>
        </w:rPr>
        <w:t>Li, Zhang &amp; Luo (2006)</w:t>
      </w:r>
      <w:r w:rsidR="00C249B8" w:rsidRPr="00C249B8">
        <w:rPr>
          <w:color w:val="000000"/>
          <w:vertAlign w:val="superscript"/>
        </w:rPr>
        <w:t xml:space="preserve"> [11]</w:t>
      </w:r>
      <w:r>
        <w:rPr>
          <w:color w:val="000000"/>
        </w:rPr>
        <w:t xml:space="preserve"> </w:t>
      </w:r>
      <w:r w:rsidR="00AD6443">
        <w:rPr>
          <w:color w:val="000000"/>
        </w:rPr>
        <w:t>base</w:t>
      </w:r>
      <w:r w:rsidRPr="00191B16">
        <w:rPr>
          <w:color w:val="000000"/>
        </w:rPr>
        <w:t xml:space="preserve"> on the Phillips curve </w:t>
      </w:r>
      <w:r w:rsidR="00AD6443">
        <w:rPr>
          <w:color w:val="000000"/>
        </w:rPr>
        <w:t>which combines the Okun curve to empirically analyze</w:t>
      </w:r>
      <w:r w:rsidR="00AD6443" w:rsidRPr="00191B16">
        <w:rPr>
          <w:color w:val="000000"/>
        </w:rPr>
        <w:t xml:space="preserve"> the impact of the oil price changes o</w:t>
      </w:r>
      <w:r w:rsidR="00AD6443">
        <w:rPr>
          <w:color w:val="000000"/>
        </w:rPr>
        <w:t>n the price level in China. They find</w:t>
      </w:r>
      <w:r w:rsidR="00AD6443" w:rsidRPr="00191B16">
        <w:rPr>
          <w:color w:val="000000"/>
        </w:rPr>
        <w:t xml:space="preserve"> that the rising oil prices can promo</w:t>
      </w:r>
      <w:r w:rsidR="00AD6443">
        <w:rPr>
          <w:color w:val="000000"/>
        </w:rPr>
        <w:t>te the inflation of our country.</w:t>
      </w:r>
    </w:p>
    <w:p w14:paraId="7E168DF6" w14:textId="77777777" w:rsidR="00F54183" w:rsidRPr="00F54183" w:rsidRDefault="00724A6B" w:rsidP="00143A62">
      <w:pPr>
        <w:spacing w:line="360" w:lineRule="auto"/>
        <w:rPr>
          <w:color w:val="000000"/>
        </w:rPr>
      </w:pPr>
      <w:r>
        <w:rPr>
          <w:color w:val="000000"/>
        </w:rPr>
        <w:t xml:space="preserve">Qu &amp; Jiang (2010) </w:t>
      </w:r>
      <w:r w:rsidR="00C249B8" w:rsidRPr="00C249B8">
        <w:rPr>
          <w:color w:val="000000"/>
          <w:vertAlign w:val="superscript"/>
        </w:rPr>
        <w:t>[12]</w:t>
      </w:r>
      <w:r w:rsidR="00C249B8">
        <w:rPr>
          <w:color w:val="000000"/>
        </w:rPr>
        <w:t xml:space="preserve"> </w:t>
      </w:r>
      <w:r w:rsidR="00F54183">
        <w:rPr>
          <w:color w:val="000000"/>
        </w:rPr>
        <w:t>select</w:t>
      </w:r>
      <w:r w:rsidR="00F54183" w:rsidRPr="00F54183">
        <w:rPr>
          <w:color w:val="000000"/>
        </w:rPr>
        <w:t xml:space="preserve"> the annual data of China's economy from 1985 to 2007 and </w:t>
      </w:r>
      <w:r w:rsidR="00F54183">
        <w:rPr>
          <w:color w:val="000000"/>
        </w:rPr>
        <w:t xml:space="preserve">do </w:t>
      </w:r>
      <w:r w:rsidR="00F54183" w:rsidRPr="00F54183">
        <w:rPr>
          <w:color w:val="000000"/>
        </w:rPr>
        <w:t xml:space="preserve">the empirical test of the aggregate supply function </w:t>
      </w:r>
      <w:r w:rsidR="00F54183">
        <w:rPr>
          <w:color w:val="000000"/>
        </w:rPr>
        <w:t xml:space="preserve">introducing </w:t>
      </w:r>
      <w:r w:rsidR="00F54183" w:rsidRPr="00F54183">
        <w:rPr>
          <w:color w:val="000000"/>
        </w:rPr>
        <w:t>the output gap.</w:t>
      </w:r>
      <w:r w:rsidR="00F54183">
        <w:rPr>
          <w:color w:val="000000"/>
        </w:rPr>
        <w:t xml:space="preserve"> </w:t>
      </w:r>
      <w:r w:rsidR="00F54183" w:rsidRPr="00F54183">
        <w:rPr>
          <w:color w:val="000000"/>
        </w:rPr>
        <w:t>Tes</w:t>
      </w:r>
      <w:r w:rsidR="00F54183">
        <w:rPr>
          <w:color w:val="000000"/>
        </w:rPr>
        <w:t>t results show that there is “output gap theory”</w:t>
      </w:r>
      <w:r w:rsidR="00F54183" w:rsidRPr="00F54183">
        <w:rPr>
          <w:color w:val="000000"/>
        </w:rPr>
        <w:t xml:space="preserve"> between China's inflation and economic growth, and China's output gap is positively correlated with inflation.</w:t>
      </w:r>
    </w:p>
    <w:p w14:paraId="425108C8" w14:textId="77777777" w:rsidR="00165CCB" w:rsidRDefault="00B0409A" w:rsidP="00143A62">
      <w:pPr>
        <w:spacing w:line="360" w:lineRule="auto"/>
        <w:rPr>
          <w:color w:val="000000"/>
        </w:rPr>
      </w:pPr>
      <w:r>
        <w:rPr>
          <w:color w:val="000000"/>
        </w:rPr>
        <w:lastRenderedPageBreak/>
        <w:t xml:space="preserve">Wang &amp; Tian (2012) </w:t>
      </w:r>
      <w:r w:rsidR="00C249B8" w:rsidRPr="00C249B8">
        <w:rPr>
          <w:color w:val="000000"/>
          <w:vertAlign w:val="superscript"/>
        </w:rPr>
        <w:t>[13]</w:t>
      </w:r>
      <w:r w:rsidR="00C249B8">
        <w:rPr>
          <w:color w:val="000000"/>
        </w:rPr>
        <w:t xml:space="preserve"> </w:t>
      </w:r>
      <w:r>
        <w:rPr>
          <w:color w:val="000000"/>
        </w:rPr>
        <w:t>build the SVAR model to illustrate that t</w:t>
      </w:r>
      <w:r w:rsidRPr="00B0409A">
        <w:rPr>
          <w:color w:val="000000"/>
        </w:rPr>
        <w:t>here is a notable dynamic relationship between broad money</w:t>
      </w:r>
      <w:r w:rsidR="00D62108">
        <w:rPr>
          <w:color w:val="000000"/>
        </w:rPr>
        <w:t xml:space="preserve"> supply (</w:t>
      </w:r>
      <w:r w:rsidRPr="00B0409A">
        <w:rPr>
          <w:color w:val="000000"/>
        </w:rPr>
        <w:t>M2</w:t>
      </w:r>
      <w:r w:rsidR="00D62108">
        <w:rPr>
          <w:color w:val="000000"/>
        </w:rPr>
        <w:t>)</w:t>
      </w:r>
      <w:r w:rsidRPr="00B0409A">
        <w:rPr>
          <w:color w:val="000000"/>
        </w:rPr>
        <w:t xml:space="preserve"> growth, inflation and GDP growth.</w:t>
      </w:r>
    </w:p>
    <w:p w14:paraId="39CAC895" w14:textId="77777777" w:rsidR="00CE54FF" w:rsidRDefault="00165CCB" w:rsidP="00143A62">
      <w:pPr>
        <w:spacing w:line="360" w:lineRule="auto"/>
        <w:rPr>
          <w:b/>
          <w:color w:val="000000"/>
        </w:rPr>
      </w:pPr>
      <w:r>
        <w:rPr>
          <w:b/>
          <w:color w:val="000000"/>
        </w:rPr>
        <w:t>P</w:t>
      </w:r>
      <w:r w:rsidRPr="00165CCB">
        <w:rPr>
          <w:b/>
          <w:color w:val="000000"/>
        </w:rPr>
        <w:t>revio</w:t>
      </w:r>
      <w:r>
        <w:rPr>
          <w:b/>
          <w:color w:val="000000"/>
        </w:rPr>
        <w:t>us models to forecast inflation</w:t>
      </w:r>
    </w:p>
    <w:p w14:paraId="337DD37F" w14:textId="77777777" w:rsidR="00CE54FF" w:rsidRDefault="00D62108" w:rsidP="00143A62">
      <w:pPr>
        <w:spacing w:line="360" w:lineRule="auto"/>
        <w:rPr>
          <w:color w:val="000000"/>
        </w:rPr>
      </w:pPr>
      <w:r>
        <w:rPr>
          <w:color w:val="000000"/>
        </w:rPr>
        <w:t xml:space="preserve">Xiao </w:t>
      </w:r>
      <w:r>
        <w:rPr>
          <w:rFonts w:hint="eastAsia"/>
          <w:color w:val="000000"/>
        </w:rPr>
        <w:t>&amp; Xia (</w:t>
      </w:r>
      <w:r>
        <w:rPr>
          <w:color w:val="000000"/>
        </w:rPr>
        <w:t>2008</w:t>
      </w:r>
      <w:r>
        <w:rPr>
          <w:rFonts w:hint="eastAsia"/>
          <w:color w:val="000000"/>
        </w:rPr>
        <w:t>)</w:t>
      </w:r>
      <w:r>
        <w:rPr>
          <w:color w:val="000000"/>
        </w:rPr>
        <w:t xml:space="preserve"> </w:t>
      </w:r>
      <w:r w:rsidR="00C249B8" w:rsidRPr="00C249B8">
        <w:rPr>
          <w:color w:val="000000"/>
          <w:vertAlign w:val="superscript"/>
        </w:rPr>
        <w:t>[14]</w:t>
      </w:r>
      <w:r w:rsidR="00C249B8">
        <w:rPr>
          <w:color w:val="000000"/>
        </w:rPr>
        <w:t xml:space="preserve"> </w:t>
      </w:r>
      <w:r>
        <w:rPr>
          <w:color w:val="000000"/>
        </w:rPr>
        <w:t xml:space="preserve">do short-term inflation prediction via the ARIMA model, using the monthly </w:t>
      </w:r>
      <w:r>
        <w:rPr>
          <w:rFonts w:hint="eastAsia"/>
          <w:color w:val="000000"/>
        </w:rPr>
        <w:t>CPI</w:t>
      </w:r>
      <w:r>
        <w:rPr>
          <w:color w:val="000000"/>
        </w:rPr>
        <w:t xml:space="preserve"> data of China from January 1990 to November 2007. And </w:t>
      </w:r>
      <w:r>
        <w:rPr>
          <w:rFonts w:hint="eastAsia"/>
          <w:color w:val="000000"/>
        </w:rPr>
        <w:t xml:space="preserve">they find that </w:t>
      </w:r>
      <w:r>
        <w:rPr>
          <w:color w:val="000000"/>
        </w:rPr>
        <w:t>ARIMA (1,1,10) provides the best forecasts.</w:t>
      </w:r>
    </w:p>
    <w:p w14:paraId="7D278108" w14:textId="77777777" w:rsidR="00CE54FF" w:rsidRDefault="00516043" w:rsidP="00143A62">
      <w:pPr>
        <w:spacing w:line="360" w:lineRule="auto"/>
        <w:rPr>
          <w:color w:val="000000"/>
        </w:rPr>
      </w:pPr>
      <w:r>
        <w:rPr>
          <w:color w:val="000000"/>
        </w:rPr>
        <w:t xml:space="preserve">Stock &amp; </w:t>
      </w:r>
      <w:r w:rsidRPr="00516043">
        <w:rPr>
          <w:rFonts w:hint="eastAsia"/>
          <w:color w:val="000000"/>
        </w:rPr>
        <w:t>Watson</w:t>
      </w:r>
      <w:r>
        <w:rPr>
          <w:color w:val="000000"/>
        </w:rPr>
        <w:t xml:space="preserve"> (2013) </w:t>
      </w:r>
      <w:r w:rsidR="00C249B8" w:rsidRPr="00C249B8">
        <w:rPr>
          <w:color w:val="000000"/>
          <w:vertAlign w:val="superscript"/>
        </w:rPr>
        <w:t>[15]</w:t>
      </w:r>
      <w:r w:rsidR="00C249B8">
        <w:rPr>
          <w:color w:val="000000"/>
        </w:rPr>
        <w:t xml:space="preserve"> </w:t>
      </w:r>
      <w:r>
        <w:rPr>
          <w:color w:val="000000"/>
        </w:rPr>
        <w:t>investigate</w:t>
      </w:r>
      <w:r w:rsidRPr="00516043">
        <w:rPr>
          <w:color w:val="000000"/>
        </w:rPr>
        <w:t xml:space="preserve"> forecasts of US in</w:t>
      </w:r>
      <w:r>
        <w:rPr>
          <w:color w:val="000000"/>
        </w:rPr>
        <w:t xml:space="preserve">flation at the 12-month horizon and discover that the </w:t>
      </w:r>
      <w:r w:rsidRPr="00516043">
        <w:rPr>
          <w:color w:val="000000"/>
        </w:rPr>
        <w:t>Phillips curve</w:t>
      </w:r>
      <w:r>
        <w:rPr>
          <w:color w:val="000000"/>
        </w:rPr>
        <w:t xml:space="preserve"> has</w:t>
      </w:r>
      <w:r w:rsidRPr="00516043">
        <w:rPr>
          <w:color w:val="000000"/>
        </w:rPr>
        <w:t xml:space="preserve"> b</w:t>
      </w:r>
      <w:r>
        <w:rPr>
          <w:color w:val="000000"/>
        </w:rPr>
        <w:t xml:space="preserve">een more accurate than forecasting models </w:t>
      </w:r>
      <w:r w:rsidRPr="00516043">
        <w:rPr>
          <w:color w:val="000000"/>
        </w:rPr>
        <w:t>based on other macroeconomic variables, including interest rates, money and commodity prices.</w:t>
      </w:r>
    </w:p>
    <w:p w14:paraId="6F8DFE33" w14:textId="1C9A3B1F" w:rsidR="00CE54FF" w:rsidRDefault="00213B9B" w:rsidP="00143A62">
      <w:pPr>
        <w:spacing w:line="360" w:lineRule="auto"/>
        <w:rPr>
          <w:color w:val="000000"/>
        </w:rPr>
      </w:pPr>
      <w:r>
        <w:rPr>
          <w:color w:val="000000"/>
        </w:rPr>
        <w:t xml:space="preserve">Koop &amp; DK (2012) </w:t>
      </w:r>
      <w:r w:rsidR="00C249B8" w:rsidRPr="00C249B8">
        <w:rPr>
          <w:color w:val="000000"/>
          <w:vertAlign w:val="superscript"/>
        </w:rPr>
        <w:t>[16]</w:t>
      </w:r>
      <w:r w:rsidR="00C249B8">
        <w:rPr>
          <w:color w:val="000000"/>
        </w:rPr>
        <w:t xml:space="preserve"> </w:t>
      </w:r>
      <w:r w:rsidRPr="00213B9B">
        <w:rPr>
          <w:color w:val="000000"/>
        </w:rPr>
        <w:t xml:space="preserve">forecast quarterly US inflation </w:t>
      </w:r>
      <w:ins w:id="7" w:author="Yuanyuan Kong" w:date="2017-11-17T08:55:00Z">
        <w:r w:rsidR="00280FC8" w:rsidRPr="00280FC8">
          <w:rPr>
            <w:color w:val="000000"/>
          </w:rPr>
          <w:t>by utilizing the generalized Phillips curve and the econometric method: incorporate dynamic model averaging</w:t>
        </w:r>
      </w:ins>
      <w:r w:rsidRPr="00213B9B">
        <w:rPr>
          <w:color w:val="000000"/>
        </w:rPr>
        <w:t>. The</w:t>
      </w:r>
      <w:ins w:id="8" w:author="Yuanyuan Kong" w:date="2017-11-17T08:55:00Z">
        <w:r w:rsidR="00280FC8">
          <w:rPr>
            <w:color w:val="000000"/>
          </w:rPr>
          <w:t xml:space="preserve"> </w:t>
        </w:r>
        <w:r w:rsidR="00280FC8">
          <w:rPr>
            <w:rFonts w:hint="eastAsia"/>
            <w:color w:val="000000"/>
          </w:rPr>
          <w:t>approach</w:t>
        </w:r>
      </w:ins>
      <w:del w:id="9" w:author="Yuanyuan Kong" w:date="2017-11-17T08:55:00Z">
        <w:r w:rsidRPr="00213B9B" w:rsidDel="00280FC8">
          <w:rPr>
            <w:color w:val="000000"/>
          </w:rPr>
          <w:delText>se methods not only</w:delText>
        </w:r>
      </w:del>
      <w:r w:rsidRPr="00213B9B">
        <w:rPr>
          <w:color w:val="000000"/>
        </w:rPr>
        <w:t xml:space="preserve"> allow</w:t>
      </w:r>
      <w:ins w:id="10" w:author="Yuanyuan Kong" w:date="2017-11-17T08:55:00Z">
        <w:r w:rsidR="00280FC8">
          <w:rPr>
            <w:color w:val="000000"/>
          </w:rPr>
          <w:t>s</w:t>
        </w:r>
      </w:ins>
      <w:r w:rsidRPr="00213B9B">
        <w:rPr>
          <w:color w:val="000000"/>
        </w:rPr>
        <w:t xml:space="preserve"> for </w:t>
      </w:r>
      <w:ins w:id="11" w:author="Yuanyuan Kong" w:date="2017-11-17T08:55:00Z">
        <w:r w:rsidR="00280FC8">
          <w:rPr>
            <w:color w:val="000000"/>
          </w:rPr>
          <w:t xml:space="preserve">temporal </w:t>
        </w:r>
      </w:ins>
      <w:r w:rsidRPr="00213B9B">
        <w:rPr>
          <w:color w:val="000000"/>
        </w:rPr>
        <w:t>coefficients</w:t>
      </w:r>
      <w:ins w:id="12" w:author="Yuanyuan Kong" w:date="2017-11-17T08:56:00Z">
        <w:r w:rsidR="00280FC8">
          <w:rPr>
            <w:color w:val="000000"/>
          </w:rPr>
          <w:t xml:space="preserve"> </w:t>
        </w:r>
      </w:ins>
      <w:del w:id="13" w:author="Yuanyuan Kong" w:date="2017-11-17T08:55:00Z">
        <w:r w:rsidRPr="00213B9B" w:rsidDel="00280FC8">
          <w:rPr>
            <w:color w:val="000000"/>
          </w:rPr>
          <w:delText xml:space="preserve"> to change over time</w:delText>
        </w:r>
      </w:del>
      <w:del w:id="14" w:author="Yuanyuan Kong" w:date="2017-11-17T08:56:00Z">
        <w:r w:rsidRPr="00213B9B" w:rsidDel="00280FC8">
          <w:rPr>
            <w:color w:val="000000"/>
          </w:rPr>
          <w:delText>, but also allow for</w:delText>
        </w:r>
      </w:del>
      <w:ins w:id="15" w:author="Yuanyuan Kong" w:date="2017-11-17T08:56:00Z">
        <w:r w:rsidR="00280FC8">
          <w:rPr>
            <w:color w:val="000000"/>
          </w:rPr>
          <w:t xml:space="preserve">as </w:t>
        </w:r>
        <w:r w:rsidR="00280FC8">
          <w:rPr>
            <w:rFonts w:hint="eastAsia"/>
            <w:color w:val="000000"/>
          </w:rPr>
          <w:t>well</w:t>
        </w:r>
        <w:r w:rsidR="00280FC8">
          <w:rPr>
            <w:color w:val="000000"/>
          </w:rPr>
          <w:t xml:space="preserve"> </w:t>
        </w:r>
        <w:r w:rsidR="00280FC8">
          <w:rPr>
            <w:rFonts w:hint="eastAsia"/>
            <w:color w:val="000000"/>
          </w:rPr>
          <w:t>as</w:t>
        </w:r>
      </w:ins>
      <w:r w:rsidRPr="00213B9B">
        <w:rPr>
          <w:color w:val="000000"/>
        </w:rPr>
        <w:t xml:space="preserve"> the entire forecasting model to change over time.</w:t>
      </w:r>
    </w:p>
    <w:p w14:paraId="355DD2C1" w14:textId="77777777" w:rsidR="00D94781" w:rsidRDefault="008D43F0" w:rsidP="00143A62">
      <w:pPr>
        <w:spacing w:line="360" w:lineRule="auto"/>
        <w:rPr>
          <w:color w:val="000000"/>
        </w:rPr>
      </w:pPr>
      <w:r w:rsidRPr="001E1203">
        <w:rPr>
          <w:color w:val="000000"/>
        </w:rPr>
        <w:t>Thakur</w:t>
      </w:r>
      <w:r>
        <w:rPr>
          <w:color w:val="000000"/>
        </w:rPr>
        <w:t xml:space="preserve">, Bhattacharyya &amp; </w:t>
      </w:r>
      <w:r w:rsidRPr="001E1203">
        <w:rPr>
          <w:color w:val="000000"/>
        </w:rPr>
        <w:t>Mondal</w:t>
      </w:r>
      <w:r>
        <w:rPr>
          <w:color w:val="000000"/>
        </w:rPr>
        <w:t xml:space="preserve"> (2016) </w:t>
      </w:r>
      <w:r w:rsidR="00C249B8" w:rsidRPr="00C249B8">
        <w:rPr>
          <w:color w:val="000000"/>
          <w:vertAlign w:val="superscript"/>
        </w:rPr>
        <w:t>[17]</w:t>
      </w:r>
      <w:r w:rsidR="00C249B8">
        <w:rPr>
          <w:color w:val="000000"/>
        </w:rPr>
        <w:t xml:space="preserve"> </w:t>
      </w:r>
      <w:r>
        <w:rPr>
          <w:color w:val="000000"/>
        </w:rPr>
        <w:t>analyze</w:t>
      </w:r>
      <w:r w:rsidRPr="008D43F0">
        <w:rPr>
          <w:color w:val="000000"/>
        </w:rPr>
        <w:t xml:space="preserve"> the historical monthly economic data of India between January 2000 and December 2012 and constructed an inflation forecasting model based on feed forward back propagation neural network.</w:t>
      </w:r>
    </w:p>
    <w:p w14:paraId="6B6B0310" w14:textId="77777777" w:rsidR="00EC4F2C" w:rsidRDefault="00712055" w:rsidP="00143A62">
      <w:pPr>
        <w:spacing w:line="360" w:lineRule="auto"/>
        <w:rPr>
          <w:color w:val="000000"/>
        </w:rPr>
      </w:pPr>
      <w:r>
        <w:rPr>
          <w:color w:val="000000"/>
        </w:rPr>
        <w:t>Ülke, Sahin &amp;</w:t>
      </w:r>
      <w:r w:rsidRPr="00712055">
        <w:rPr>
          <w:color w:val="000000"/>
        </w:rPr>
        <w:t xml:space="preserve"> Subasi</w:t>
      </w:r>
      <w:r>
        <w:rPr>
          <w:color w:val="000000"/>
        </w:rPr>
        <w:t xml:space="preserve"> (2016) </w:t>
      </w:r>
      <w:r w:rsidR="00C249B8" w:rsidRPr="00C249B8">
        <w:rPr>
          <w:color w:val="000000"/>
          <w:vertAlign w:val="superscript"/>
        </w:rPr>
        <w:t>[18]</w:t>
      </w:r>
      <w:r w:rsidR="00C249B8">
        <w:rPr>
          <w:color w:val="000000"/>
        </w:rPr>
        <w:t xml:space="preserve"> </w:t>
      </w:r>
      <w:r w:rsidR="00C16797">
        <w:rPr>
          <w:color w:val="000000"/>
        </w:rPr>
        <w:t>compares different models</w:t>
      </w:r>
      <w:r w:rsidR="002B628A">
        <w:rPr>
          <w:color w:val="000000"/>
        </w:rPr>
        <w:t>, including univariate, multi-</w:t>
      </w:r>
      <w:r w:rsidR="002B628A" w:rsidRPr="002B628A">
        <w:rPr>
          <w:color w:val="000000"/>
        </w:rPr>
        <w:t xml:space="preserve">variate time series models </w:t>
      </w:r>
      <w:r w:rsidR="002B628A">
        <w:rPr>
          <w:color w:val="000000"/>
        </w:rPr>
        <w:t xml:space="preserve">and </w:t>
      </w:r>
      <w:r w:rsidR="002B628A" w:rsidRPr="002B628A">
        <w:rPr>
          <w:color w:val="000000"/>
        </w:rPr>
        <w:t>machine learning models</w:t>
      </w:r>
      <w:r w:rsidR="002B628A">
        <w:rPr>
          <w:color w:val="000000"/>
        </w:rPr>
        <w:t>,</w:t>
      </w:r>
      <w:r w:rsidR="00C16797">
        <w:rPr>
          <w:color w:val="000000"/>
        </w:rPr>
        <w:t xml:space="preserve"> to predict different indicator</w:t>
      </w:r>
      <w:r w:rsidR="002B628A">
        <w:rPr>
          <w:color w:val="000000"/>
        </w:rPr>
        <w:t>s</w:t>
      </w:r>
      <w:r w:rsidR="00C16797">
        <w:rPr>
          <w:color w:val="000000"/>
        </w:rPr>
        <w:t xml:space="preserve"> of inflation in the US. </w:t>
      </w:r>
      <w:r w:rsidR="00D429D3">
        <w:rPr>
          <w:color w:val="000000"/>
        </w:rPr>
        <w:t>E</w:t>
      </w:r>
      <w:r w:rsidR="000E234E">
        <w:rPr>
          <w:color w:val="000000"/>
        </w:rPr>
        <w:t xml:space="preserve">mpirical </w:t>
      </w:r>
      <w:r w:rsidR="000E234E">
        <w:rPr>
          <w:rFonts w:hint="eastAsia"/>
          <w:color w:val="000000"/>
        </w:rPr>
        <w:t>test</w:t>
      </w:r>
      <w:r w:rsidR="000E234E">
        <w:rPr>
          <w:color w:val="000000"/>
        </w:rPr>
        <w:t xml:space="preserve">s </w:t>
      </w:r>
      <w:r w:rsidR="000E234E">
        <w:rPr>
          <w:rFonts w:hint="eastAsia"/>
          <w:color w:val="000000"/>
        </w:rPr>
        <w:t>illustrate</w:t>
      </w:r>
      <w:r w:rsidR="002B628A">
        <w:rPr>
          <w:color w:val="000000"/>
        </w:rPr>
        <w:t xml:space="preserve"> that there is no single perfect model for forecasting all the </w:t>
      </w:r>
      <w:r w:rsidR="00D429D3">
        <w:rPr>
          <w:color w:val="000000"/>
        </w:rPr>
        <w:t>indicator</w:t>
      </w:r>
      <w:r w:rsidR="00D429D3">
        <w:rPr>
          <w:rFonts w:hint="eastAsia"/>
          <w:color w:val="000000"/>
        </w:rPr>
        <w:t>s</w:t>
      </w:r>
      <w:r w:rsidR="00D429D3">
        <w:rPr>
          <w:color w:val="000000"/>
        </w:rPr>
        <w:t>. The</w:t>
      </w:r>
      <w:r w:rsidR="002B628A">
        <w:rPr>
          <w:color w:val="000000"/>
        </w:rPr>
        <w:t xml:space="preserve"> </w:t>
      </w:r>
      <w:r w:rsidR="000E234E" w:rsidRPr="000E234E">
        <w:rPr>
          <w:color w:val="000000"/>
        </w:rPr>
        <w:t xml:space="preserve">SVR </w:t>
      </w:r>
      <w:r w:rsidR="00D429D3">
        <w:rPr>
          <w:color w:val="000000"/>
        </w:rPr>
        <w:t xml:space="preserve">does best in </w:t>
      </w:r>
      <w:r w:rsidR="000E234E" w:rsidRPr="000E234E">
        <w:rPr>
          <w:color w:val="000000"/>
        </w:rPr>
        <w:t>fore</w:t>
      </w:r>
      <w:r w:rsidR="000E234E">
        <w:rPr>
          <w:color w:val="000000"/>
        </w:rPr>
        <w:t xml:space="preserve">casting core-PCE inflation. </w:t>
      </w:r>
      <w:r w:rsidR="000E234E" w:rsidRPr="000E234E">
        <w:rPr>
          <w:color w:val="000000"/>
        </w:rPr>
        <w:t>The ARDL provides the lowest prediction error and the highest prediction accuracy for fore</w:t>
      </w:r>
      <w:r w:rsidR="000E234E">
        <w:rPr>
          <w:color w:val="000000"/>
        </w:rPr>
        <w:t xml:space="preserve">casting core-CPI inflation. </w:t>
      </w:r>
      <w:r w:rsidR="000E234E" w:rsidRPr="000E234E">
        <w:rPr>
          <w:color w:val="000000"/>
        </w:rPr>
        <w:t>The machine learning models work better with more volatile and irregular series.</w:t>
      </w:r>
    </w:p>
    <w:p w14:paraId="03616B90" w14:textId="77777777" w:rsidR="00D47CA2" w:rsidRDefault="00D47CA2" w:rsidP="00143A62">
      <w:pPr>
        <w:spacing w:line="360" w:lineRule="auto"/>
        <w:rPr>
          <w:color w:val="000000"/>
        </w:rPr>
      </w:pPr>
      <w:r>
        <w:rPr>
          <w:b/>
          <w:color w:val="000000"/>
        </w:rPr>
        <w:t>M</w:t>
      </w:r>
      <w:r>
        <w:rPr>
          <w:rFonts w:hint="eastAsia"/>
          <w:b/>
          <w:color w:val="000000"/>
        </w:rPr>
        <w:t>y</w:t>
      </w:r>
      <w:r>
        <w:rPr>
          <w:b/>
          <w:color w:val="000000"/>
        </w:rPr>
        <w:t xml:space="preserve"> </w:t>
      </w:r>
      <w:r>
        <w:rPr>
          <w:rFonts w:hint="eastAsia"/>
          <w:b/>
          <w:color w:val="000000"/>
        </w:rPr>
        <w:t>thinking</w:t>
      </w:r>
    </w:p>
    <w:p w14:paraId="4B681268" w14:textId="6CC39AA8" w:rsidR="00C249B8" w:rsidRDefault="00143A62" w:rsidP="00143A62">
      <w:pPr>
        <w:spacing w:line="360" w:lineRule="auto"/>
        <w:rPr>
          <w:color w:val="000000"/>
        </w:rPr>
      </w:pPr>
      <w:r>
        <w:rPr>
          <w:color w:val="000000"/>
        </w:rPr>
        <w:t>Machine learning has been widely used to forecast macro</w:t>
      </w:r>
      <w:r w:rsidR="00C249B8">
        <w:rPr>
          <w:color w:val="000000"/>
        </w:rPr>
        <w:t>economic variables</w:t>
      </w:r>
      <w:r w:rsidR="00D3479D">
        <w:rPr>
          <w:color w:val="000000"/>
        </w:rPr>
        <w:t xml:space="preserve">, such as </w:t>
      </w:r>
      <w:r w:rsidR="00DF1D89">
        <w:rPr>
          <w:color w:val="000000"/>
        </w:rPr>
        <w:t xml:space="preserve">exchange rate (nearest neighbor model) </w:t>
      </w:r>
      <w:r w:rsidR="00DF1D89" w:rsidRPr="00DF1D89">
        <w:rPr>
          <w:color w:val="000000"/>
          <w:vertAlign w:val="superscript"/>
        </w:rPr>
        <w:t>[</w:t>
      </w:r>
      <w:r w:rsidR="002D50DB">
        <w:rPr>
          <w:color w:val="000000"/>
          <w:vertAlign w:val="superscript"/>
        </w:rPr>
        <w:t>19</w:t>
      </w:r>
      <w:r w:rsidR="00DF1D89" w:rsidRPr="00DF1D89">
        <w:rPr>
          <w:color w:val="000000"/>
          <w:vertAlign w:val="superscript"/>
        </w:rPr>
        <w:t>]</w:t>
      </w:r>
      <w:r w:rsidR="00DF1D89">
        <w:rPr>
          <w:color w:val="000000"/>
        </w:rPr>
        <w:t>,</w:t>
      </w:r>
      <w:r w:rsidR="00284C44">
        <w:rPr>
          <w:color w:val="000000"/>
        </w:rPr>
        <w:t xml:space="preserve"> </w:t>
      </w:r>
      <w:r w:rsidR="00284C44" w:rsidRPr="00284C44">
        <w:rPr>
          <w:color w:val="000000"/>
        </w:rPr>
        <w:t>volatility</w:t>
      </w:r>
      <w:r w:rsidR="00284C44">
        <w:rPr>
          <w:color w:val="000000"/>
        </w:rPr>
        <w:t xml:space="preserve"> of the </w:t>
      </w:r>
      <w:r w:rsidR="00284C44" w:rsidRPr="00284C44">
        <w:rPr>
          <w:color w:val="000000"/>
        </w:rPr>
        <w:t>stock market return</w:t>
      </w:r>
      <w:r w:rsidR="00284C44">
        <w:rPr>
          <w:color w:val="000000"/>
        </w:rPr>
        <w:t xml:space="preserve"> (SVR model)</w:t>
      </w:r>
      <w:r w:rsidR="00DF1D89">
        <w:rPr>
          <w:color w:val="000000"/>
        </w:rPr>
        <w:t xml:space="preserve"> </w:t>
      </w:r>
      <w:r w:rsidR="000960F4" w:rsidRPr="00284C44">
        <w:rPr>
          <w:color w:val="000000"/>
          <w:vertAlign w:val="superscript"/>
        </w:rPr>
        <w:t>[</w:t>
      </w:r>
      <w:r w:rsidR="002D50DB">
        <w:rPr>
          <w:color w:val="000000"/>
          <w:vertAlign w:val="superscript"/>
        </w:rPr>
        <w:t>20</w:t>
      </w:r>
      <w:r w:rsidR="000960F4" w:rsidRPr="00284C44">
        <w:rPr>
          <w:color w:val="000000"/>
          <w:vertAlign w:val="superscript"/>
        </w:rPr>
        <w:t>]</w:t>
      </w:r>
      <w:r w:rsidR="000960F4">
        <w:rPr>
          <w:color w:val="000000"/>
          <w:vertAlign w:val="superscript"/>
        </w:rPr>
        <w:t xml:space="preserve"> </w:t>
      </w:r>
      <w:del w:id="16" w:author="Yuanyuan Kong" w:date="2017-11-17T08:56:00Z">
        <w:r w:rsidR="00284C44" w:rsidDel="00374511">
          <w:rPr>
            <w:color w:val="000000"/>
          </w:rPr>
          <w:delText xml:space="preserve">and </w:delText>
        </w:r>
      </w:del>
      <w:ins w:id="17" w:author="Yuanyuan Kong" w:date="2017-11-17T08:56:00Z">
        <w:r w:rsidR="00374511">
          <w:rPr>
            <w:color w:val="000000"/>
          </w:rPr>
          <w:t>E</w:t>
        </w:r>
        <w:r w:rsidR="00374511">
          <w:rPr>
            <w:rFonts w:hint="eastAsia"/>
            <w:color w:val="000000"/>
          </w:rPr>
          <w:t>tc</w:t>
        </w:r>
      </w:ins>
      <w:del w:id="18" w:author="Yuanyuan Kong" w:date="2017-11-17T08:56:00Z">
        <w:r w:rsidR="00284C44" w:rsidDel="00374511">
          <w:rPr>
            <w:color w:val="000000"/>
          </w:rPr>
          <w:delText>so on</w:delText>
        </w:r>
      </w:del>
      <w:r w:rsidR="00C249B8">
        <w:rPr>
          <w:color w:val="000000"/>
        </w:rPr>
        <w:t xml:space="preserve">. </w:t>
      </w:r>
      <w:ins w:id="19" w:author="Yuanyuan Kong" w:date="2017-11-17T08:56:00Z">
        <w:r w:rsidR="00374511" w:rsidRPr="00374511">
          <w:rPr>
            <w:color w:val="000000"/>
          </w:rPr>
          <w:t>In the field of data mining and</w:t>
        </w:r>
      </w:ins>
      <w:commentRangeStart w:id="20"/>
      <w:del w:id="21" w:author="Yuanyuan Kong" w:date="2017-11-17T08:56:00Z">
        <w:r w:rsidR="00C249B8" w:rsidDel="00374511">
          <w:rPr>
            <w:color w:val="000000"/>
          </w:rPr>
          <w:delText>As for</w:delText>
        </w:r>
        <w:commentRangeEnd w:id="20"/>
        <w:r w:rsidR="0050003F" w:rsidDel="00374511">
          <w:rPr>
            <w:rStyle w:val="a6"/>
          </w:rPr>
          <w:commentReference w:id="20"/>
        </w:r>
      </w:del>
      <w:r w:rsidR="00C249B8">
        <w:rPr>
          <w:color w:val="000000"/>
        </w:rPr>
        <w:t xml:space="preserve"> </w:t>
      </w:r>
      <w:r w:rsidR="00C249B8" w:rsidRPr="00C249B8">
        <w:rPr>
          <w:color w:val="000000"/>
        </w:rPr>
        <w:t xml:space="preserve">data analytics, </w:t>
      </w:r>
      <w:ins w:id="22" w:author="Yuanyuan Kong" w:date="2017-11-17T08:57:00Z">
        <w:r w:rsidR="00374511">
          <w:rPr>
            <w:rFonts w:hint="eastAsia"/>
          </w:rPr>
          <w:t xml:space="preserve">machine learning is a functional tool especially for generating practical models from complex textual </w:t>
        </w:r>
        <w:r w:rsidR="00374511">
          <w:rPr>
            <w:rFonts w:hint="eastAsia"/>
          </w:rPr>
          <w:lastRenderedPageBreak/>
          <w:t>statistics and using the iterated algorithms to optimize the whole loss, thus capable of doing the prediction</w:t>
        </w:r>
      </w:ins>
      <w:r w:rsidR="00C249B8" w:rsidRPr="00C249B8">
        <w:rPr>
          <w:color w:val="000000"/>
        </w:rPr>
        <w:t xml:space="preserve">; in commercial use, this is known as predictive analytics. These analytical models allow researchers to "produce reliable, repeatable decisions and results" and uncover "hidden insights" through learning from historical relationships and trends in the data. </w:t>
      </w:r>
      <w:r w:rsidR="00C249B8" w:rsidRPr="00C249B8">
        <w:rPr>
          <w:color w:val="000000"/>
          <w:vertAlign w:val="superscript"/>
        </w:rPr>
        <w:t>[</w:t>
      </w:r>
      <w:r w:rsidR="002D50DB">
        <w:rPr>
          <w:color w:val="000000"/>
          <w:vertAlign w:val="superscript"/>
        </w:rPr>
        <w:t>21</w:t>
      </w:r>
      <w:r w:rsidR="00C249B8" w:rsidRPr="00C249B8">
        <w:rPr>
          <w:color w:val="000000"/>
          <w:vertAlign w:val="superscript"/>
        </w:rPr>
        <w:t xml:space="preserve">] </w:t>
      </w:r>
      <w:r w:rsidR="00CC61B3">
        <w:rPr>
          <w:rFonts w:hint="eastAsia"/>
          <w:color w:val="000000"/>
        </w:rPr>
        <w:t xml:space="preserve">Nevertheless, </w:t>
      </w:r>
      <w:r>
        <w:rPr>
          <w:color w:val="000000"/>
        </w:rPr>
        <w:t xml:space="preserve">researchers have </w:t>
      </w:r>
      <w:r w:rsidR="00D3479D">
        <w:rPr>
          <w:color w:val="000000"/>
        </w:rPr>
        <w:t>rarely explored forecast</w:t>
      </w:r>
      <w:r>
        <w:rPr>
          <w:color w:val="000000"/>
        </w:rPr>
        <w:t xml:space="preserve"> of</w:t>
      </w:r>
      <w:r w:rsidR="00230F84">
        <w:rPr>
          <w:color w:val="000000"/>
        </w:rPr>
        <w:t xml:space="preserve"> inflation via machine learning and I’</w:t>
      </w:r>
      <w:r w:rsidR="00230F84">
        <w:rPr>
          <w:rFonts w:hint="eastAsia"/>
          <w:color w:val="000000"/>
        </w:rPr>
        <w:t>ve found no existing paper in China about the same topic.</w:t>
      </w:r>
    </w:p>
    <w:p w14:paraId="7297083B" w14:textId="65D3FE25" w:rsidR="00230F84" w:rsidRDefault="008D43F0" w:rsidP="00143A62">
      <w:pPr>
        <w:spacing w:line="360" w:lineRule="auto"/>
        <w:rPr>
          <w:color w:val="000000"/>
        </w:rPr>
      </w:pPr>
      <w:r>
        <w:rPr>
          <w:color w:val="000000"/>
        </w:rPr>
        <w:t>I’</w:t>
      </w:r>
      <w:r w:rsidR="00D94781">
        <w:rPr>
          <w:rFonts w:hint="eastAsia"/>
          <w:color w:val="000000"/>
        </w:rPr>
        <w:t>m going to use results of the</w:t>
      </w:r>
      <w:r w:rsidR="00D94781">
        <w:rPr>
          <w:color w:val="000000"/>
        </w:rPr>
        <w:t xml:space="preserve"> </w:t>
      </w:r>
      <w:r w:rsidR="00D94781">
        <w:rPr>
          <w:rFonts w:hint="eastAsia"/>
          <w:color w:val="000000"/>
        </w:rPr>
        <w:t>last</w:t>
      </w:r>
      <w:r>
        <w:rPr>
          <w:rFonts w:hint="eastAsia"/>
          <w:color w:val="000000"/>
        </w:rPr>
        <w:t xml:space="preserve"> </w:t>
      </w:r>
      <w:r w:rsidR="00B863D3">
        <w:rPr>
          <w:color w:val="000000"/>
        </w:rPr>
        <w:t xml:space="preserve">two </w:t>
      </w:r>
      <w:r>
        <w:rPr>
          <w:rFonts w:hint="eastAsia"/>
          <w:color w:val="000000"/>
        </w:rPr>
        <w:t>paper</w:t>
      </w:r>
      <w:r w:rsidR="00B61108">
        <w:rPr>
          <w:color w:val="000000"/>
        </w:rPr>
        <w:t>s</w:t>
      </w:r>
      <w:r>
        <w:rPr>
          <w:rFonts w:hint="eastAsia"/>
          <w:color w:val="000000"/>
        </w:rPr>
        <w:t xml:space="preserve"> as my baseline</w:t>
      </w:r>
      <w:r w:rsidR="00230F84">
        <w:rPr>
          <w:color w:val="000000"/>
        </w:rPr>
        <w:t xml:space="preserve">. The </w:t>
      </w:r>
      <w:r w:rsidR="00230F84">
        <w:rPr>
          <w:rFonts w:hint="eastAsia"/>
          <w:color w:val="000000"/>
        </w:rPr>
        <w:t xml:space="preserve">second paper </w:t>
      </w:r>
      <w:r w:rsidR="00230F84">
        <w:rPr>
          <w:color w:val="000000"/>
        </w:rPr>
        <w:t xml:space="preserve">shows that </w:t>
      </w:r>
      <w:r w:rsidR="004A7CC9">
        <w:rPr>
          <w:color w:val="000000"/>
        </w:rPr>
        <w:t xml:space="preserve">when it comes to CPI prediction, </w:t>
      </w:r>
      <w:r w:rsidR="005821BF">
        <w:rPr>
          <w:color w:val="000000"/>
        </w:rPr>
        <w:t xml:space="preserve">the </w:t>
      </w:r>
      <w:r w:rsidR="005821BF" w:rsidRPr="005821BF">
        <w:rPr>
          <w:color w:val="000000"/>
        </w:rPr>
        <w:t>autoregressive distributed lag (ARDL) model</w:t>
      </w:r>
      <w:r w:rsidR="000F7447">
        <w:rPr>
          <w:color w:val="000000"/>
        </w:rPr>
        <w:t xml:space="preserve"> is better than other models but it can only account for 23% of the </w:t>
      </w:r>
      <w:r w:rsidR="00C1294A">
        <w:rPr>
          <w:color w:val="000000"/>
        </w:rPr>
        <w:t>CPI.</w:t>
      </w:r>
      <w:r w:rsidR="00C1294A">
        <w:rPr>
          <w:rFonts w:hint="eastAsia"/>
          <w:color w:val="000000"/>
        </w:rPr>
        <w:t xml:space="preserve"> </w:t>
      </w:r>
      <w:ins w:id="23" w:author="Yuanyuan Kong" w:date="2017-11-17T08:57:00Z">
        <w:r w:rsidR="00374511" w:rsidRPr="00374511">
          <w:rPr>
            <w:color w:val="000000"/>
          </w:rPr>
          <w:t>Generative/robust models from machine learning are prone to provide more precise/idealistic outcomes</w:t>
        </w:r>
      </w:ins>
      <w:r w:rsidR="0028179E">
        <w:rPr>
          <w:color w:val="000000"/>
        </w:rPr>
        <w:t>.</w:t>
      </w:r>
    </w:p>
    <w:p w14:paraId="2723A138" w14:textId="265A7CB2" w:rsidR="00B9179C" w:rsidRDefault="0033408D" w:rsidP="00143A62">
      <w:pPr>
        <w:spacing w:line="360" w:lineRule="auto"/>
        <w:rPr>
          <w:color w:val="000000"/>
        </w:rPr>
      </w:pPr>
      <w:r>
        <w:rPr>
          <w:color w:val="000000"/>
        </w:rPr>
        <w:t>T</w:t>
      </w:r>
      <w:r>
        <w:rPr>
          <w:rFonts w:hint="eastAsia"/>
          <w:color w:val="000000"/>
        </w:rPr>
        <w:t>here</w:t>
      </w:r>
      <w:r>
        <w:rPr>
          <w:color w:val="000000"/>
        </w:rPr>
        <w:t xml:space="preserve"> </w:t>
      </w:r>
      <w:r>
        <w:rPr>
          <w:rFonts w:hint="eastAsia"/>
          <w:color w:val="000000"/>
        </w:rPr>
        <w:t>are</w:t>
      </w:r>
      <w:r>
        <w:rPr>
          <w:color w:val="000000"/>
        </w:rPr>
        <w:t xml:space="preserve"> </w:t>
      </w:r>
      <w:r>
        <w:rPr>
          <w:rFonts w:hint="eastAsia"/>
          <w:color w:val="000000"/>
        </w:rPr>
        <w:t>many</w:t>
      </w:r>
      <w:r>
        <w:rPr>
          <w:color w:val="000000"/>
        </w:rPr>
        <w:t xml:space="preserve"> models in </w:t>
      </w:r>
      <w:r>
        <w:rPr>
          <w:rFonts w:hint="eastAsia"/>
          <w:color w:val="000000"/>
        </w:rPr>
        <w:t>machine</w:t>
      </w:r>
      <w:r>
        <w:rPr>
          <w:color w:val="000000"/>
        </w:rPr>
        <w:t xml:space="preserve"> </w:t>
      </w:r>
      <w:r>
        <w:rPr>
          <w:rFonts w:hint="eastAsia"/>
          <w:color w:val="000000"/>
        </w:rPr>
        <w:t>learning</w:t>
      </w:r>
      <w:r>
        <w:rPr>
          <w:color w:val="000000"/>
        </w:rPr>
        <w:t xml:space="preserve"> </w:t>
      </w:r>
      <w:r>
        <w:rPr>
          <w:rFonts w:hint="eastAsia"/>
          <w:color w:val="000000"/>
        </w:rPr>
        <w:t>and</w:t>
      </w:r>
      <w:r w:rsidR="001F55C5">
        <w:rPr>
          <w:color w:val="000000"/>
        </w:rPr>
        <w:t xml:space="preserve"> I will list models I </w:t>
      </w:r>
      <w:r w:rsidR="001F55C5">
        <w:rPr>
          <w:rFonts w:hint="eastAsia"/>
          <w:color w:val="000000"/>
        </w:rPr>
        <w:t xml:space="preserve">want to use in the methodology part. </w:t>
      </w:r>
      <w:r w:rsidR="00D94781">
        <w:rPr>
          <w:color w:val="000000"/>
        </w:rPr>
        <w:t xml:space="preserve">Also, I </w:t>
      </w:r>
      <w:r w:rsidR="00D94781">
        <w:rPr>
          <w:rFonts w:hint="eastAsia"/>
          <w:color w:val="000000"/>
        </w:rPr>
        <w:t xml:space="preserve">will </w:t>
      </w:r>
      <w:r w:rsidR="00D94781">
        <w:rPr>
          <w:color w:val="000000"/>
        </w:rPr>
        <w:t>not only select the most significant variables</w:t>
      </w:r>
      <w:r w:rsidR="00D44FC4">
        <w:rPr>
          <w:color w:val="000000"/>
        </w:rPr>
        <w:t xml:space="preserve"> as inputs </w:t>
      </w:r>
      <w:r w:rsidR="00D94781">
        <w:rPr>
          <w:color w:val="000000"/>
        </w:rPr>
        <w:t>using Chinese data to do the empirical test</w:t>
      </w:r>
      <w:r w:rsidR="00D44FC4">
        <w:rPr>
          <w:color w:val="000000"/>
        </w:rPr>
        <w:t xml:space="preserve">, </w:t>
      </w:r>
      <w:r w:rsidR="00D94781">
        <w:rPr>
          <w:color w:val="000000"/>
        </w:rPr>
        <w:t xml:space="preserve">but also </w:t>
      </w:r>
      <w:r w:rsidR="00D94781">
        <w:rPr>
          <w:rFonts w:hint="eastAsia"/>
          <w:color w:val="000000"/>
        </w:rPr>
        <w:t>consider the h</w:t>
      </w:r>
      <w:r w:rsidR="00D94781" w:rsidRPr="00D94781">
        <w:rPr>
          <w:color w:val="000000"/>
        </w:rPr>
        <w:t>ysteresis effect</w:t>
      </w:r>
      <w:r w:rsidR="00D94781">
        <w:rPr>
          <w:rFonts w:hint="eastAsia"/>
          <w:color w:val="000000"/>
        </w:rPr>
        <w:t xml:space="preserve"> </w:t>
      </w:r>
      <w:r w:rsidR="00D94781">
        <w:rPr>
          <w:color w:val="000000"/>
        </w:rPr>
        <w:t xml:space="preserve">of above </w:t>
      </w:r>
      <w:r w:rsidR="00D44FC4">
        <w:rPr>
          <w:rFonts w:hint="eastAsia"/>
          <w:color w:val="000000"/>
        </w:rPr>
        <w:t>factors (</w:t>
      </w:r>
      <w:r w:rsidR="00D44FC4">
        <w:rPr>
          <w:color w:val="000000"/>
        </w:rPr>
        <w:t xml:space="preserve">e.g. </w:t>
      </w:r>
      <w:ins w:id="24" w:author="Yuanyuan Kong" w:date="2017-11-17T08:58:00Z">
        <w:r w:rsidR="00374511" w:rsidRPr="00374511">
          <w:rPr>
            <w:color w:val="000000"/>
          </w:rPr>
          <w:t>Raw inputs contain the data of past five years</w:t>
        </w:r>
      </w:ins>
      <w:r w:rsidR="00D44FC4">
        <w:rPr>
          <w:rFonts w:hint="eastAsia"/>
          <w:color w:val="000000"/>
        </w:rPr>
        <w:t>)</w:t>
      </w:r>
      <w:r w:rsidR="00D44FC4">
        <w:rPr>
          <w:color w:val="000000"/>
        </w:rPr>
        <w:t xml:space="preserve">. I </w:t>
      </w:r>
      <w:r w:rsidR="00D44FC4">
        <w:rPr>
          <w:rFonts w:hint="eastAsia"/>
          <w:color w:val="000000"/>
        </w:rPr>
        <w:t xml:space="preserve">hope </w:t>
      </w:r>
      <w:r w:rsidR="00D44FC4">
        <w:rPr>
          <w:color w:val="000000"/>
        </w:rPr>
        <w:t xml:space="preserve">I </w:t>
      </w:r>
      <w:r w:rsidR="00D44FC4">
        <w:rPr>
          <w:rFonts w:hint="eastAsia"/>
          <w:color w:val="000000"/>
        </w:rPr>
        <w:t xml:space="preserve">can develop a model </w:t>
      </w:r>
      <w:r w:rsidR="00D44FC4">
        <w:rPr>
          <w:color w:val="000000"/>
        </w:rPr>
        <w:t xml:space="preserve">most suitable for Chinese inflation forecast to </w:t>
      </w:r>
      <w:r w:rsidR="00D44FC4">
        <w:rPr>
          <w:rFonts w:hint="eastAsia"/>
          <w:color w:val="000000"/>
        </w:rPr>
        <w:t>offer useful advice</w:t>
      </w:r>
      <w:r w:rsidR="00E1469C">
        <w:rPr>
          <w:color w:val="000000"/>
        </w:rPr>
        <w:t>s</w:t>
      </w:r>
      <w:r w:rsidR="00E1469C">
        <w:rPr>
          <w:rFonts w:hint="eastAsia"/>
          <w:color w:val="000000"/>
        </w:rPr>
        <w:t xml:space="preserve"> to </w:t>
      </w:r>
      <w:r w:rsidR="00D44FC4">
        <w:rPr>
          <w:rFonts w:hint="eastAsia"/>
          <w:color w:val="000000"/>
        </w:rPr>
        <w:t>Chinese government.</w:t>
      </w:r>
    </w:p>
    <w:p w14:paraId="1CEC9678" w14:textId="77777777" w:rsidR="00DD5F71" w:rsidRDefault="00DD5F71" w:rsidP="0045764A">
      <w:pPr>
        <w:spacing w:line="360" w:lineRule="auto"/>
        <w:rPr>
          <w:color w:val="000000"/>
        </w:rPr>
      </w:pPr>
    </w:p>
    <w:p w14:paraId="3B554B1E" w14:textId="77777777" w:rsidR="00905C2F" w:rsidRPr="009B0967" w:rsidRDefault="007D78BF" w:rsidP="0045764A">
      <w:pPr>
        <w:spacing w:line="360" w:lineRule="auto"/>
        <w:rPr>
          <w:b/>
          <w:color w:val="000000"/>
          <w:sz w:val="28"/>
          <w:szCs w:val="28"/>
        </w:rPr>
      </w:pPr>
      <w:r w:rsidRPr="009B0967">
        <w:rPr>
          <w:b/>
          <w:color w:val="000000"/>
          <w:sz w:val="28"/>
          <w:szCs w:val="28"/>
        </w:rPr>
        <w:t xml:space="preserve">Sources </w:t>
      </w:r>
      <w:r w:rsidRPr="009B0967">
        <w:rPr>
          <w:rFonts w:hint="eastAsia"/>
          <w:b/>
          <w:color w:val="000000"/>
          <w:sz w:val="28"/>
          <w:szCs w:val="28"/>
        </w:rPr>
        <w:t>of data</w:t>
      </w:r>
    </w:p>
    <w:p w14:paraId="40917E54" w14:textId="77777777" w:rsidR="003C6448" w:rsidRDefault="0033408D" w:rsidP="004807A0">
      <w:pPr>
        <w:spacing w:line="360" w:lineRule="auto"/>
        <w:rPr>
          <w:color w:val="000000"/>
        </w:rPr>
      </w:pPr>
      <w:r>
        <w:rPr>
          <w:color w:val="000000"/>
        </w:rPr>
        <w:t xml:space="preserve">The </w:t>
      </w:r>
      <w:r>
        <w:rPr>
          <w:rFonts w:hint="eastAsia"/>
          <w:color w:val="000000"/>
        </w:rPr>
        <w:t xml:space="preserve">inputs are </w:t>
      </w:r>
      <w:r w:rsidR="001C4FE5">
        <w:rPr>
          <w:color w:val="000000"/>
        </w:rPr>
        <w:t xml:space="preserve">factors </w:t>
      </w:r>
      <w:r w:rsidR="001C4FE5">
        <w:rPr>
          <w:rFonts w:hint="eastAsia"/>
          <w:color w:val="000000"/>
        </w:rPr>
        <w:t>which</w:t>
      </w:r>
      <w:r w:rsidR="001C4FE5">
        <w:rPr>
          <w:color w:val="000000"/>
        </w:rPr>
        <w:t xml:space="preserve"> </w:t>
      </w:r>
      <w:r w:rsidR="001C4FE5">
        <w:rPr>
          <w:rFonts w:hint="eastAsia"/>
          <w:color w:val="000000"/>
        </w:rPr>
        <w:t>have</w:t>
      </w:r>
      <w:r w:rsidR="001C4FE5">
        <w:rPr>
          <w:color w:val="000000"/>
        </w:rPr>
        <w:t xml:space="preserve"> </w:t>
      </w:r>
      <w:r w:rsidR="001C4FE5">
        <w:rPr>
          <w:rFonts w:hint="eastAsia"/>
          <w:color w:val="000000"/>
        </w:rPr>
        <w:t>lagged</w:t>
      </w:r>
      <w:r w:rsidR="001C4FE5">
        <w:rPr>
          <w:color w:val="000000"/>
        </w:rPr>
        <w:t xml:space="preserve"> </w:t>
      </w:r>
      <w:r w:rsidR="001C4FE5">
        <w:rPr>
          <w:rFonts w:hint="eastAsia"/>
          <w:color w:val="000000"/>
        </w:rPr>
        <w:t>e</w:t>
      </w:r>
      <w:r w:rsidR="001C4FE5">
        <w:rPr>
          <w:color w:val="000000"/>
        </w:rPr>
        <w:t>ffects on inflation</w:t>
      </w:r>
      <w:r>
        <w:rPr>
          <w:rFonts w:hint="eastAsia"/>
          <w:color w:val="000000"/>
        </w:rPr>
        <w:t xml:space="preserve">, and </w:t>
      </w:r>
      <w:r>
        <w:rPr>
          <w:color w:val="000000"/>
        </w:rPr>
        <w:t>I</w:t>
      </w:r>
      <w:r>
        <w:rPr>
          <w:rFonts w:hint="eastAsia"/>
          <w:color w:val="000000"/>
        </w:rPr>
        <w:t xml:space="preserve"> may add more in the first step of determining significant variables.</w:t>
      </w:r>
      <w:r w:rsidR="003C6448">
        <w:rPr>
          <w:rFonts w:hint="eastAsia"/>
          <w:color w:val="000000"/>
        </w:rPr>
        <w:t xml:space="preserve"> </w:t>
      </w:r>
    </w:p>
    <w:p w14:paraId="04B5182B" w14:textId="28A83E13" w:rsidR="001C4FE5" w:rsidRDefault="001C4FE5" w:rsidP="004807A0">
      <w:pPr>
        <w:spacing w:line="360" w:lineRule="auto"/>
        <w:rPr>
          <w:color w:val="000000"/>
        </w:rPr>
      </w:pPr>
      <w:r>
        <w:rPr>
          <w:color w:val="000000"/>
        </w:rPr>
        <w:t>I choose t</w:t>
      </w:r>
      <w:r>
        <w:rPr>
          <w:rFonts w:hint="eastAsia"/>
          <w:color w:val="000000"/>
        </w:rPr>
        <w:t xml:space="preserve">he </w:t>
      </w:r>
      <w:r>
        <w:rPr>
          <w:color w:val="000000"/>
        </w:rPr>
        <w:t xml:space="preserve">annual inflation rate as the </w:t>
      </w:r>
      <w:r>
        <w:rPr>
          <w:rFonts w:hint="eastAsia"/>
          <w:color w:val="000000"/>
        </w:rPr>
        <w:t>output.</w:t>
      </w:r>
    </w:p>
    <w:p w14:paraId="68DE1EBB" w14:textId="77777777" w:rsidR="00FF1710" w:rsidRDefault="001C4FE5" w:rsidP="00905C2F">
      <w:pPr>
        <w:spacing w:line="360" w:lineRule="auto"/>
        <w:rPr>
          <w:color w:val="000000"/>
        </w:rPr>
      </w:pPr>
      <w:r>
        <w:rPr>
          <w:color w:val="000000"/>
        </w:rPr>
        <w:t xml:space="preserve">All </w:t>
      </w:r>
      <w:r>
        <w:rPr>
          <w:rFonts w:hint="eastAsia"/>
          <w:color w:val="000000"/>
        </w:rPr>
        <w:t xml:space="preserve">the </w:t>
      </w:r>
      <w:r>
        <w:rPr>
          <w:color w:val="000000"/>
        </w:rPr>
        <w:t xml:space="preserve">above </w:t>
      </w:r>
      <w:r>
        <w:rPr>
          <w:rFonts w:hint="eastAsia"/>
          <w:color w:val="000000"/>
        </w:rPr>
        <w:t xml:space="preserve">macroeconomic variables can be found in </w:t>
      </w:r>
      <w:r>
        <w:rPr>
          <w:color w:val="000000"/>
        </w:rPr>
        <w:t xml:space="preserve">the </w:t>
      </w:r>
      <w:r w:rsidRPr="004807A0">
        <w:rPr>
          <w:color w:val="000000"/>
        </w:rPr>
        <w:t>N</w:t>
      </w:r>
      <w:r w:rsidRPr="004807A0">
        <w:rPr>
          <w:rFonts w:hint="eastAsia"/>
          <w:color w:val="000000"/>
        </w:rPr>
        <w:t>ational</w:t>
      </w:r>
      <w:r w:rsidRPr="004807A0">
        <w:rPr>
          <w:color w:val="000000"/>
        </w:rPr>
        <w:t xml:space="preserve"> Bureau </w:t>
      </w:r>
      <w:r w:rsidRPr="004807A0">
        <w:rPr>
          <w:rFonts w:hint="eastAsia"/>
          <w:color w:val="000000"/>
        </w:rPr>
        <w:t>of</w:t>
      </w:r>
      <w:r w:rsidRPr="004807A0">
        <w:rPr>
          <w:color w:val="000000"/>
        </w:rPr>
        <w:t xml:space="preserve"> Statistics of </w:t>
      </w:r>
      <w:r w:rsidRPr="004807A0">
        <w:rPr>
          <w:rFonts w:hint="eastAsia"/>
          <w:color w:val="000000"/>
        </w:rPr>
        <w:t>the</w:t>
      </w:r>
      <w:r w:rsidRPr="004807A0">
        <w:rPr>
          <w:color w:val="000000"/>
        </w:rPr>
        <w:t xml:space="preserve"> People’s Republic</w:t>
      </w:r>
      <w:r w:rsidRPr="004807A0">
        <w:rPr>
          <w:rFonts w:hint="eastAsia"/>
          <w:color w:val="000000"/>
        </w:rPr>
        <w:t xml:space="preserve"> of </w:t>
      </w:r>
      <w:r w:rsidRPr="004807A0">
        <w:rPr>
          <w:color w:val="000000"/>
        </w:rPr>
        <w:t>China</w:t>
      </w:r>
      <w:r w:rsidR="00D16DCE">
        <w:rPr>
          <w:color w:val="000000"/>
        </w:rPr>
        <w:t xml:space="preserve"> </w:t>
      </w:r>
      <w:r w:rsidR="004807A0" w:rsidRPr="004807A0">
        <w:rPr>
          <w:color w:val="000000"/>
        </w:rPr>
        <w:t xml:space="preserve">– national </w:t>
      </w:r>
      <w:r w:rsidR="004807A0" w:rsidRPr="004807A0">
        <w:rPr>
          <w:rFonts w:hint="eastAsia"/>
          <w:color w:val="000000"/>
        </w:rPr>
        <w:t>data</w:t>
      </w:r>
      <w:r w:rsidR="00D16DCE">
        <w:rPr>
          <w:color w:val="000000"/>
        </w:rPr>
        <w:t>.</w:t>
      </w:r>
    </w:p>
    <w:p w14:paraId="1331B35D" w14:textId="2C4DD13D" w:rsidR="00D94781" w:rsidRDefault="004807A0" w:rsidP="00905C2F">
      <w:pPr>
        <w:spacing w:line="360" w:lineRule="auto"/>
        <w:rPr>
          <w:color w:val="000000"/>
        </w:rPr>
      </w:pPr>
      <w:r>
        <w:rPr>
          <w:color w:val="000000"/>
        </w:rPr>
        <w:t>W</w:t>
      </w:r>
      <w:r>
        <w:rPr>
          <w:rFonts w:hint="eastAsia"/>
          <w:color w:val="000000"/>
        </w:rPr>
        <w:t xml:space="preserve">ebsite: </w:t>
      </w:r>
      <w:hyperlink r:id="rId8" w:history="1">
        <w:r w:rsidRPr="004807A0">
          <w:rPr>
            <w:color w:val="000000"/>
          </w:rPr>
          <w:t>http://data.stats.gov.cn/</w:t>
        </w:r>
      </w:hyperlink>
    </w:p>
    <w:p w14:paraId="74BAB426" w14:textId="77777777" w:rsidR="009B0967" w:rsidRPr="00D16DCE" w:rsidRDefault="009B0967" w:rsidP="00946A62">
      <w:pPr>
        <w:spacing w:line="360" w:lineRule="auto"/>
        <w:rPr>
          <w:color w:val="000000"/>
        </w:rPr>
      </w:pPr>
    </w:p>
    <w:p w14:paraId="399E0CF1" w14:textId="77777777" w:rsidR="009B0967" w:rsidRDefault="00F1045B" w:rsidP="007F34A6">
      <w:pPr>
        <w:autoSpaceDE w:val="0"/>
        <w:autoSpaceDN w:val="0"/>
        <w:adjustRightInd w:val="0"/>
        <w:spacing w:line="360" w:lineRule="auto"/>
        <w:rPr>
          <w:b/>
          <w:color w:val="000000"/>
          <w:sz w:val="28"/>
          <w:szCs w:val="28"/>
        </w:rPr>
      </w:pPr>
      <w:r w:rsidRPr="009B0967">
        <w:rPr>
          <w:b/>
          <w:color w:val="000000"/>
          <w:sz w:val="28"/>
          <w:szCs w:val="28"/>
        </w:rPr>
        <w:t xml:space="preserve">Methodology </w:t>
      </w:r>
    </w:p>
    <w:p w14:paraId="1F6F016B" w14:textId="599735BE" w:rsidR="00BC3297" w:rsidRPr="00946A62" w:rsidRDefault="00946A62" w:rsidP="007F34A6">
      <w:pPr>
        <w:autoSpaceDE w:val="0"/>
        <w:autoSpaceDN w:val="0"/>
        <w:adjustRightInd w:val="0"/>
        <w:spacing w:line="360" w:lineRule="auto"/>
        <w:rPr>
          <w:color w:val="000000"/>
        </w:rPr>
      </w:pPr>
      <w:r>
        <w:rPr>
          <w:color w:val="000000"/>
        </w:rPr>
        <w:lastRenderedPageBreak/>
        <w:t>I don’</w:t>
      </w:r>
      <w:r>
        <w:rPr>
          <w:rFonts w:hint="eastAsia"/>
          <w:color w:val="000000"/>
        </w:rPr>
        <w:t xml:space="preserve">t </w:t>
      </w:r>
      <w:r>
        <w:rPr>
          <w:color w:val="000000"/>
        </w:rPr>
        <w:t>know</w:t>
      </w:r>
      <w:r>
        <w:rPr>
          <w:rFonts w:hint="eastAsia"/>
          <w:color w:val="000000"/>
        </w:rPr>
        <w:t xml:space="preserve"> which model can best forecast the inflation rate in China, but </w:t>
      </w:r>
      <w:r>
        <w:rPr>
          <w:color w:val="000000"/>
        </w:rPr>
        <w:t>I</w:t>
      </w:r>
      <w:r>
        <w:rPr>
          <w:rFonts w:hint="eastAsia"/>
          <w:color w:val="000000"/>
        </w:rPr>
        <w:t xml:space="preserve"> can list some models </w:t>
      </w:r>
      <w:r w:rsidR="00FF1F12">
        <w:rPr>
          <w:color w:val="000000"/>
        </w:rPr>
        <w:t>I am going to do the empirical tests bellow.</w:t>
      </w:r>
    </w:p>
    <w:p w14:paraId="0096250A" w14:textId="77777777" w:rsidR="00080EF8" w:rsidRDefault="00080EF8" w:rsidP="00BE0B2A">
      <w:pPr>
        <w:autoSpaceDE w:val="0"/>
        <w:autoSpaceDN w:val="0"/>
        <w:adjustRightInd w:val="0"/>
        <w:spacing w:line="360" w:lineRule="auto"/>
        <w:rPr>
          <w:b/>
          <w:color w:val="000000"/>
        </w:rPr>
      </w:pPr>
      <w:r w:rsidRPr="00080EF8">
        <w:rPr>
          <w:b/>
          <w:color w:val="000000"/>
        </w:rPr>
        <w:t>BP</w:t>
      </w:r>
      <w:r>
        <w:rPr>
          <w:b/>
          <w:color w:val="000000"/>
        </w:rPr>
        <w:t xml:space="preserve">-ANN (Back Propagation – Artificial </w:t>
      </w:r>
      <w:r>
        <w:rPr>
          <w:rFonts w:hint="eastAsia"/>
          <w:b/>
          <w:color w:val="000000"/>
        </w:rPr>
        <w:t>Ne</w:t>
      </w:r>
      <w:r>
        <w:rPr>
          <w:b/>
          <w:color w:val="000000"/>
        </w:rPr>
        <w:t>ural Network)</w:t>
      </w:r>
    </w:p>
    <w:p w14:paraId="4AE3874E" w14:textId="18F5A386" w:rsidR="00BE0B2A" w:rsidRDefault="00BC3297" w:rsidP="00BE0B2A">
      <w:pPr>
        <w:autoSpaceDE w:val="0"/>
        <w:autoSpaceDN w:val="0"/>
        <w:adjustRightInd w:val="0"/>
        <w:spacing w:line="360" w:lineRule="auto"/>
        <w:rPr>
          <w:color w:val="000000"/>
        </w:rPr>
      </w:pPr>
      <w:r w:rsidRPr="00BC3297">
        <w:rPr>
          <w:color w:val="000000"/>
        </w:rPr>
        <w:t xml:space="preserve">BP neural network has </w:t>
      </w:r>
      <w:r>
        <w:rPr>
          <w:color w:val="000000"/>
        </w:rPr>
        <w:t xml:space="preserve">the ability </w:t>
      </w:r>
      <w:r>
        <w:rPr>
          <w:rFonts w:hint="eastAsia"/>
          <w:color w:val="000000"/>
        </w:rPr>
        <w:t>to</w:t>
      </w:r>
      <w:r>
        <w:rPr>
          <w:color w:val="000000"/>
        </w:rPr>
        <w:t xml:space="preserve"> </w:t>
      </w:r>
      <w:r>
        <w:rPr>
          <w:rFonts w:hint="eastAsia"/>
          <w:color w:val="000000"/>
        </w:rPr>
        <w:t>classify</w:t>
      </w:r>
      <w:r>
        <w:rPr>
          <w:color w:val="000000"/>
        </w:rPr>
        <w:t xml:space="preserve"> </w:t>
      </w:r>
      <w:r w:rsidRPr="00BC3297">
        <w:rPr>
          <w:color w:val="000000"/>
        </w:rPr>
        <w:t>arbitrarily complex pattern</w:t>
      </w:r>
      <w:r>
        <w:rPr>
          <w:color w:val="000000"/>
        </w:rPr>
        <w:t>s a</w:t>
      </w:r>
      <w:r w:rsidRPr="00BC3297">
        <w:rPr>
          <w:color w:val="000000"/>
        </w:rPr>
        <w:t xml:space="preserve">nd </w:t>
      </w:r>
      <w:r>
        <w:rPr>
          <w:color w:val="000000"/>
        </w:rPr>
        <w:t xml:space="preserve">to do </w:t>
      </w:r>
      <w:r w:rsidRPr="00BC3297">
        <w:rPr>
          <w:color w:val="000000"/>
        </w:rPr>
        <w:t>multi-dime</w:t>
      </w:r>
      <w:r>
        <w:rPr>
          <w:color w:val="000000"/>
        </w:rPr>
        <w:t xml:space="preserve">nsional function mapping. It </w:t>
      </w:r>
      <w:r>
        <w:rPr>
          <w:rFonts w:hint="eastAsia"/>
          <w:color w:val="000000"/>
        </w:rPr>
        <w:t xml:space="preserve">can </w:t>
      </w:r>
      <w:r>
        <w:rPr>
          <w:color w:val="000000"/>
        </w:rPr>
        <w:t>solve</w:t>
      </w:r>
      <w:r w:rsidRPr="00BC3297">
        <w:rPr>
          <w:color w:val="000000"/>
        </w:rPr>
        <w:t xml:space="preserve"> the Exclusive OR</w:t>
      </w:r>
      <w:r>
        <w:rPr>
          <w:color w:val="000000"/>
        </w:rPr>
        <w:t xml:space="preserve"> (XOR) and other problems that a simple p</w:t>
      </w:r>
      <w:r w:rsidRPr="00BC3297">
        <w:rPr>
          <w:color w:val="000000"/>
        </w:rPr>
        <w:t xml:space="preserve">erceptron can not </w:t>
      </w:r>
      <w:r>
        <w:rPr>
          <w:color w:val="000000"/>
        </w:rPr>
        <w:t>handle</w:t>
      </w:r>
      <w:r w:rsidRPr="00BC3297">
        <w:rPr>
          <w:color w:val="000000"/>
        </w:rPr>
        <w:t xml:space="preserve">. From a structural point of view, BP network has input layer, hidden layer and output layer. In essence, BP algorithm uses the square of network error as the objective function, and adopts gradient descent method to calculate the </w:t>
      </w:r>
      <w:ins w:id="25" w:author="Yuanyuan Kong" w:date="2017-11-17T08:58:00Z">
        <w:r w:rsidR="00374511" w:rsidRPr="00374511">
          <w:rPr>
            <w:color w:val="000000"/>
          </w:rPr>
          <w:t>derivatives of the loss and thus min</w:t>
        </w:r>
        <w:r w:rsidR="00374511">
          <w:rPr>
            <w:color w:val="000000"/>
          </w:rPr>
          <w:t>imize the objective/target func</w:t>
        </w:r>
        <w:r w:rsidR="00374511" w:rsidRPr="00374511">
          <w:rPr>
            <w:color w:val="000000"/>
          </w:rPr>
          <w:t>t</w:t>
        </w:r>
        <w:r w:rsidR="00374511">
          <w:rPr>
            <w:color w:val="000000"/>
          </w:rPr>
          <w:t>i</w:t>
        </w:r>
        <w:r w:rsidR="00374511" w:rsidRPr="00374511">
          <w:rPr>
            <w:color w:val="000000"/>
          </w:rPr>
          <w:t>on</w:t>
        </w:r>
      </w:ins>
      <w:del w:id="26" w:author="Yuanyuan Kong" w:date="2017-11-17T08:58:00Z">
        <w:r w:rsidRPr="00BC3297" w:rsidDel="00374511">
          <w:rPr>
            <w:color w:val="000000"/>
          </w:rPr>
          <w:delText>minimum value of the objective function</w:delText>
        </w:r>
      </w:del>
      <w:r w:rsidRPr="00BC3297">
        <w:rPr>
          <w:color w:val="000000"/>
        </w:rPr>
        <w:t>.</w:t>
      </w:r>
    </w:p>
    <w:p w14:paraId="75B4AFB2" w14:textId="5B398AA8" w:rsidR="00080EF8" w:rsidRPr="00BE0B2A" w:rsidRDefault="00080EF8" w:rsidP="00BE0B2A">
      <w:pPr>
        <w:autoSpaceDE w:val="0"/>
        <w:autoSpaceDN w:val="0"/>
        <w:adjustRightInd w:val="0"/>
        <w:spacing w:line="360" w:lineRule="auto"/>
        <w:rPr>
          <w:color w:val="000000"/>
        </w:rPr>
      </w:pPr>
      <w:r>
        <w:rPr>
          <w:b/>
          <w:color w:val="000000"/>
        </w:rPr>
        <w:t>SVM (</w:t>
      </w:r>
      <w:r w:rsidR="00946A62" w:rsidRPr="00946A62">
        <w:rPr>
          <w:b/>
          <w:color w:val="000000"/>
        </w:rPr>
        <w:t>Support Vector Machine</w:t>
      </w:r>
      <w:r>
        <w:rPr>
          <w:b/>
          <w:color w:val="000000"/>
        </w:rPr>
        <w:t>)</w:t>
      </w:r>
    </w:p>
    <w:p w14:paraId="3A6E491C" w14:textId="228F1BEE" w:rsidR="00BC3297" w:rsidRPr="00BC3297" w:rsidRDefault="00BC3297" w:rsidP="007F34A6">
      <w:pPr>
        <w:autoSpaceDE w:val="0"/>
        <w:autoSpaceDN w:val="0"/>
        <w:adjustRightInd w:val="0"/>
        <w:spacing w:line="360" w:lineRule="auto"/>
        <w:rPr>
          <w:color w:val="000000"/>
        </w:rPr>
      </w:pPr>
      <w:r>
        <w:rPr>
          <w:color w:val="000000"/>
        </w:rPr>
        <w:t>S</w:t>
      </w:r>
      <w:r w:rsidRPr="00BC3297">
        <w:rPr>
          <w:color w:val="000000"/>
        </w:rPr>
        <w:t>upport vector machines (SVM) are</w:t>
      </w:r>
      <w:ins w:id="27" w:author="Yuanyuan Kong" w:date="2017-11-17T08:58:00Z">
        <w:r w:rsidR="00374511">
          <w:rPr>
            <w:color w:val="000000"/>
          </w:rPr>
          <w:t xml:space="preserve"> </w:t>
        </w:r>
        <w:r w:rsidR="00374511" w:rsidRPr="00374511">
          <w:rPr>
            <w:color w:val="000000"/>
          </w:rPr>
          <w:t>known as the classical</w:t>
        </w:r>
      </w:ins>
      <w:r w:rsidRPr="00BC3297">
        <w:rPr>
          <w:color w:val="000000"/>
        </w:rPr>
        <w:t xml:space="preserve"> supervised learning models with associated learning algorithms that analyze data </w:t>
      </w:r>
      <w:ins w:id="28" w:author="Yuanyuan Kong" w:date="2017-11-17T08:59:00Z">
        <w:r w:rsidR="00374511" w:rsidRPr="00374511">
          <w:rPr>
            <w:color w:val="000000"/>
          </w:rPr>
          <w:t>and find one or several thresholds to classify these data</w:t>
        </w:r>
      </w:ins>
      <w:commentRangeStart w:id="29"/>
      <w:del w:id="30" w:author="Yuanyuan Kong" w:date="2017-11-17T08:59:00Z">
        <w:r w:rsidRPr="00BC3297" w:rsidDel="00374511">
          <w:rPr>
            <w:color w:val="000000"/>
          </w:rPr>
          <w:delText>used for classification and regression analysis</w:delText>
        </w:r>
        <w:commentRangeEnd w:id="29"/>
        <w:r w:rsidR="00527848" w:rsidDel="00374511">
          <w:rPr>
            <w:rStyle w:val="a6"/>
          </w:rPr>
          <w:commentReference w:id="29"/>
        </w:r>
      </w:del>
      <w:r w:rsidRPr="00BC3297">
        <w:rPr>
          <w:color w:val="000000"/>
        </w:rPr>
        <w:t xml:space="preserve">. Given a set of training </w:t>
      </w:r>
      <w:commentRangeStart w:id="31"/>
      <w:del w:id="32" w:author="Yuanyuan Kong" w:date="2017-11-17T08:59:00Z">
        <w:r w:rsidRPr="00BC3297" w:rsidDel="00374511">
          <w:rPr>
            <w:color w:val="000000"/>
          </w:rPr>
          <w:delText>examples</w:delText>
        </w:r>
        <w:commentRangeEnd w:id="31"/>
        <w:r w:rsidR="00C4374A" w:rsidDel="00374511">
          <w:rPr>
            <w:rStyle w:val="a6"/>
          </w:rPr>
          <w:commentReference w:id="31"/>
        </w:r>
      </w:del>
      <w:ins w:id="33" w:author="Yuanyuan Kong" w:date="2017-11-17T08:59:00Z">
        <w:r w:rsidR="00374511">
          <w:rPr>
            <w:color w:val="000000"/>
          </w:rPr>
          <w:t>sets</w:t>
        </w:r>
      </w:ins>
      <w:r w:rsidRPr="00BC3297">
        <w:rPr>
          <w:color w:val="000000"/>
        </w:rPr>
        <w:t xml:space="preserve">, </w:t>
      </w:r>
      <w:ins w:id="34" w:author="Yuanyuan Kong" w:date="2017-11-17T08:59:00Z">
        <w:r w:rsidR="00374511" w:rsidRPr="00374511">
          <w:rPr>
            <w:color w:val="000000"/>
          </w:rPr>
          <w:t>every train set is labeled for a specific category, which is called the ground</w:t>
        </w:r>
      </w:ins>
      <w:r w:rsidR="00402BD1">
        <w:rPr>
          <w:color w:val="000000"/>
        </w:rPr>
        <w:t xml:space="preserve"> </w:t>
      </w:r>
      <w:ins w:id="35" w:author="Yuanyuan Kong" w:date="2017-11-17T08:59:00Z">
        <w:r w:rsidR="00374511" w:rsidRPr="00374511">
          <w:rPr>
            <w:color w:val="000000"/>
          </w:rPr>
          <w:t>truth.</w:t>
        </w:r>
        <w:r w:rsidR="00374511">
          <w:rPr>
            <w:color w:val="000000"/>
          </w:rPr>
          <w:t xml:space="preserve"> </w:t>
        </w:r>
      </w:ins>
      <w:commentRangeStart w:id="36"/>
      <w:del w:id="37" w:author="Yuanyuan Kong" w:date="2017-11-17T08:59:00Z">
        <w:r w:rsidRPr="00BC3297" w:rsidDel="00374511">
          <w:rPr>
            <w:color w:val="000000"/>
          </w:rPr>
          <w:delText>each marked as belonging to one or the other of two categories</w:delText>
        </w:r>
        <w:commentRangeEnd w:id="36"/>
        <w:r w:rsidR="00C4374A" w:rsidDel="00374511">
          <w:rPr>
            <w:rStyle w:val="a6"/>
          </w:rPr>
          <w:commentReference w:id="36"/>
        </w:r>
      </w:del>
      <w:ins w:id="38" w:author="Yuanyuan Kong" w:date="2017-11-17T08:59:00Z">
        <w:r w:rsidR="00374511">
          <w:rPr>
            <w:color w:val="000000"/>
          </w:rPr>
          <w:t>A</w:t>
        </w:r>
      </w:ins>
      <w:del w:id="39" w:author="Yuanyuan Kong" w:date="2017-11-17T08:59:00Z">
        <w:r w:rsidRPr="00BC3297" w:rsidDel="00374511">
          <w:rPr>
            <w:color w:val="000000"/>
          </w:rPr>
          <w:delText>, a</w:delText>
        </w:r>
      </w:del>
      <w:r w:rsidRPr="00BC3297">
        <w:rPr>
          <w:color w:val="000000"/>
        </w:rPr>
        <w:t>n SVM training algorithm builds a model that assigns new examples to one category or the other</w:t>
      </w:r>
      <w:ins w:id="40" w:author="Yuanyuan Kong" w:date="2017-11-17T09:00:00Z">
        <w:r w:rsidR="00AC6BDB">
          <w:rPr>
            <w:color w:val="000000"/>
          </w:rPr>
          <w:t xml:space="preserve">. </w:t>
        </w:r>
        <w:r w:rsidR="00AC6BDB">
          <w:t>T</w:t>
        </w:r>
        <w:r w:rsidR="00AC6BDB">
          <w:rPr>
            <w:rFonts w:hint="eastAsia"/>
          </w:rPr>
          <w:t xml:space="preserve">hese </w:t>
        </w:r>
        <w:r w:rsidR="00AC6BDB">
          <w:t>labeled</w:t>
        </w:r>
        <w:r w:rsidR="00AC6BDB">
          <w:rPr>
            <w:rFonts w:hint="eastAsia"/>
          </w:rPr>
          <w:t xml:space="preserve"> categories us</w:t>
        </w:r>
      </w:ins>
      <w:ins w:id="41" w:author="Yuanyuan Kong" w:date="2017-11-17T09:01:00Z">
        <w:r w:rsidR="00AC6BDB">
          <w:rPr>
            <w:rFonts w:hint="eastAsia"/>
          </w:rPr>
          <w:t>e</w:t>
        </w:r>
      </w:ins>
      <w:ins w:id="42" w:author="Yuanyuan Kong" w:date="2017-11-17T09:00:00Z">
        <w:r w:rsidR="00AC6BDB">
          <w:rPr>
            <w:rFonts w:hint="eastAsia"/>
          </w:rPr>
          <w:t xml:space="preserve"> gradient descent algorithm to optimize the model and mak</w:t>
        </w:r>
      </w:ins>
      <w:ins w:id="43" w:author="Yuanyuan Kong" w:date="2017-11-17T09:01:00Z">
        <w:r w:rsidR="00AC6BDB">
          <w:t>e</w:t>
        </w:r>
      </w:ins>
      <w:del w:id="44" w:author="Yuanyuan Kong" w:date="2017-11-17T09:00:00Z">
        <w:r w:rsidRPr="00BC3297" w:rsidDel="00AC6BDB">
          <w:rPr>
            <w:color w:val="000000"/>
          </w:rPr>
          <w:delText xml:space="preserve">, </w:delText>
        </w:r>
      </w:del>
      <w:del w:id="45" w:author="Yuanyuan Kong" w:date="2017-11-17T09:01:00Z">
        <w:r w:rsidRPr="00BC3297" w:rsidDel="00AC6BDB">
          <w:rPr>
            <w:color w:val="000000"/>
          </w:rPr>
          <w:delText>making</w:delText>
        </w:r>
      </w:del>
      <w:r w:rsidRPr="00BC3297">
        <w:rPr>
          <w:color w:val="000000"/>
        </w:rPr>
        <w:t xml:space="preserve"> it a non-probabilistic binary linear classifier</w:t>
      </w:r>
      <w:r>
        <w:rPr>
          <w:color w:val="000000"/>
        </w:rPr>
        <w:t>.</w:t>
      </w:r>
    </w:p>
    <w:p w14:paraId="33F77BF5" w14:textId="77777777" w:rsidR="00946A62" w:rsidRDefault="00946A62" w:rsidP="007F34A6">
      <w:pPr>
        <w:autoSpaceDE w:val="0"/>
        <w:autoSpaceDN w:val="0"/>
        <w:adjustRightInd w:val="0"/>
        <w:spacing w:line="360" w:lineRule="auto"/>
        <w:rPr>
          <w:b/>
          <w:color w:val="000000"/>
        </w:rPr>
      </w:pPr>
      <w:r>
        <w:rPr>
          <w:b/>
          <w:color w:val="000000"/>
        </w:rPr>
        <w:t>Random Forest</w:t>
      </w:r>
    </w:p>
    <w:p w14:paraId="385B361A" w14:textId="18E49F95" w:rsidR="007934AB" w:rsidRPr="00BE0B2A" w:rsidRDefault="00430D8B">
      <w:pPr>
        <w:pStyle w:val="a7"/>
        <w:spacing w:line="360" w:lineRule="auto"/>
        <w:rPr>
          <w:rPrChange w:id="46" w:author="Yuanyuan Kong" w:date="2017-11-17T09:02:00Z">
            <w:rPr>
              <w:color w:val="000000"/>
            </w:rPr>
          </w:rPrChange>
        </w:rPr>
        <w:pPrChange w:id="47" w:author="Yuanyuan Kong" w:date="2017-11-17T09:02:00Z">
          <w:pPr>
            <w:autoSpaceDE w:val="0"/>
            <w:autoSpaceDN w:val="0"/>
            <w:adjustRightInd w:val="0"/>
            <w:spacing w:line="360" w:lineRule="auto"/>
          </w:pPr>
        </w:pPrChange>
      </w:pPr>
      <w:ins w:id="48" w:author="Yuanyuan Kong" w:date="2017-11-17T09:01:00Z">
        <w:r w:rsidRPr="00BE0B2A">
          <w:rPr>
            <w:color w:val="000000"/>
          </w:rPr>
          <w:t>Semantically</w:t>
        </w:r>
      </w:ins>
      <w:del w:id="49" w:author="Yuanyuan Kong" w:date="2017-11-17T09:01:00Z">
        <w:r w:rsidR="00FD1967" w:rsidRPr="00BE0B2A" w:rsidDel="00430D8B">
          <w:rPr>
            <w:color w:val="000000"/>
          </w:rPr>
          <w:delText>A</w:delText>
        </w:r>
        <w:r w:rsidR="00FD1967" w:rsidRPr="00BE0B2A" w:rsidDel="00430D8B">
          <w:rPr>
            <w:rFonts w:hint="eastAsia"/>
            <w:color w:val="000000"/>
          </w:rPr>
          <w:delText>s the name suggests</w:delText>
        </w:r>
      </w:del>
      <w:r w:rsidR="00FD1967" w:rsidRPr="00BE0B2A">
        <w:rPr>
          <w:rFonts w:hint="eastAsia"/>
          <w:color w:val="000000"/>
        </w:rPr>
        <w:t xml:space="preserve">, </w:t>
      </w:r>
      <w:r w:rsidR="00FD1967" w:rsidRPr="00BE0B2A">
        <w:rPr>
          <w:color w:val="000000"/>
        </w:rPr>
        <w:t>random forest uses a random way to build a forest. There are many decision trees in the forest and trees are independent with one anther.</w:t>
      </w:r>
      <w:r w:rsidR="00FD1967" w:rsidRPr="00BE0B2A">
        <w:rPr>
          <w:rFonts w:hint="eastAsia"/>
          <w:color w:val="000000"/>
        </w:rPr>
        <w:t xml:space="preserve"> </w:t>
      </w:r>
      <w:r w:rsidR="00FD1967" w:rsidRPr="00BE0B2A">
        <w:rPr>
          <w:color w:val="000000"/>
        </w:rPr>
        <w:t xml:space="preserve">After getting the forest, when a new input sample comes in, each decision tree in the forest will make </w:t>
      </w:r>
      <w:r w:rsidR="00FD1967" w:rsidRPr="00BE0B2A">
        <w:rPr>
          <w:rFonts w:hint="eastAsia"/>
          <w:color w:val="000000"/>
        </w:rPr>
        <w:t>its</w:t>
      </w:r>
      <w:r w:rsidR="00FD1967" w:rsidRPr="00BE0B2A">
        <w:rPr>
          <w:color w:val="000000"/>
        </w:rPr>
        <w:t xml:space="preserve"> judgment separately, to see which </w:t>
      </w:r>
      <w:ins w:id="50" w:author="Yuanyuan Kong" w:date="2017-11-17T09:02:00Z">
        <w:r w:rsidRPr="00BE0B2A">
          <w:rPr>
            <w:rFonts w:hint="eastAsia"/>
          </w:rPr>
          <w:t xml:space="preserve">direction the sample goes to </w:t>
        </w:r>
      </w:ins>
      <w:r w:rsidR="00FD1967" w:rsidRPr="00BE0B2A">
        <w:rPr>
          <w:color w:val="000000"/>
        </w:rPr>
        <w:t xml:space="preserve">(for the classification algorithm). The sample is judged as belonging to the category that has been </w:t>
      </w:r>
      <w:r w:rsidR="00766324" w:rsidRPr="00BE0B2A">
        <w:rPr>
          <w:color w:val="000000"/>
        </w:rPr>
        <w:t xml:space="preserve">most </w:t>
      </w:r>
      <w:r w:rsidR="00FD1967" w:rsidRPr="00BE0B2A">
        <w:rPr>
          <w:color w:val="000000"/>
        </w:rPr>
        <w:t>selected</w:t>
      </w:r>
      <w:r w:rsidR="00766324" w:rsidRPr="00BE0B2A">
        <w:rPr>
          <w:color w:val="000000"/>
        </w:rPr>
        <w:t>.</w:t>
      </w:r>
    </w:p>
    <w:p w14:paraId="1E3763F5" w14:textId="77777777" w:rsidR="00577934" w:rsidRPr="00BE0B2A" w:rsidRDefault="00575FA1" w:rsidP="00BE0B2A">
      <w:pPr>
        <w:autoSpaceDE w:val="0"/>
        <w:autoSpaceDN w:val="0"/>
        <w:adjustRightInd w:val="0"/>
        <w:spacing w:line="360" w:lineRule="auto"/>
        <w:rPr>
          <w:color w:val="000000"/>
        </w:rPr>
      </w:pPr>
      <w:r w:rsidRPr="00BE0B2A">
        <w:rPr>
          <w:color w:val="000000"/>
        </w:rPr>
        <w:t xml:space="preserve">With the introduction of two randomizations, </w:t>
      </w:r>
      <w:r w:rsidR="00577934" w:rsidRPr="00BE0B2A">
        <w:rPr>
          <w:color w:val="000000"/>
        </w:rPr>
        <w:t>the random forest</w:t>
      </w:r>
      <w:r w:rsidRPr="00BE0B2A">
        <w:rPr>
          <w:color w:val="000000"/>
        </w:rPr>
        <w:t xml:space="preserve"> </w:t>
      </w:r>
      <w:r w:rsidR="00577934" w:rsidRPr="00BE0B2A">
        <w:rPr>
          <w:color w:val="000000"/>
        </w:rPr>
        <w:t xml:space="preserve">is </w:t>
      </w:r>
      <w:r w:rsidRPr="00BE0B2A">
        <w:rPr>
          <w:color w:val="000000"/>
        </w:rPr>
        <w:t>less prone to over</w:t>
      </w:r>
      <w:r w:rsidR="00577934" w:rsidRPr="00BE0B2A">
        <w:rPr>
          <w:color w:val="000000"/>
        </w:rPr>
        <w:t>-</w:t>
      </w:r>
      <w:r w:rsidRPr="00BE0B2A">
        <w:rPr>
          <w:color w:val="000000"/>
        </w:rPr>
        <w:t>fitting</w:t>
      </w:r>
      <w:r w:rsidR="00577934" w:rsidRPr="00BE0B2A">
        <w:rPr>
          <w:color w:val="000000"/>
        </w:rPr>
        <w:t xml:space="preserve"> and has good anti-noise ability. It handles data of very high dimensions without the need for feature selection and well adapts to datasets: it handles both discrete and continuous data, and the dataset does not need to be normalized. </w:t>
      </w:r>
    </w:p>
    <w:p w14:paraId="4C1D8075" w14:textId="672F418A" w:rsidR="00577934" w:rsidRPr="00FD1967" w:rsidRDefault="00577934" w:rsidP="00BE0B2A">
      <w:pPr>
        <w:autoSpaceDE w:val="0"/>
        <w:autoSpaceDN w:val="0"/>
        <w:adjustRightInd w:val="0"/>
        <w:spacing w:line="360" w:lineRule="auto"/>
        <w:rPr>
          <w:color w:val="000000"/>
        </w:rPr>
      </w:pPr>
      <w:r w:rsidRPr="00577934">
        <w:rPr>
          <w:color w:val="000000"/>
        </w:rPr>
        <w:lastRenderedPageBreak/>
        <w:t>Random forest is a method of using multiple classification trees to discriminate and classify data. It classifies data and gives the importance score of each variable (gene)</w:t>
      </w:r>
      <w:r>
        <w:rPr>
          <w:color w:val="000000"/>
        </w:rPr>
        <w:t>, with wide application in classification and regression.</w:t>
      </w:r>
    </w:p>
    <w:p w14:paraId="22D5F813" w14:textId="77777777" w:rsidR="00946A62" w:rsidRPr="00080EF8" w:rsidRDefault="00344E49" w:rsidP="00BE0B2A">
      <w:pPr>
        <w:autoSpaceDE w:val="0"/>
        <w:autoSpaceDN w:val="0"/>
        <w:adjustRightInd w:val="0"/>
        <w:spacing w:line="360" w:lineRule="auto"/>
        <w:rPr>
          <w:b/>
          <w:color w:val="000000"/>
        </w:rPr>
      </w:pPr>
      <w:r>
        <w:rPr>
          <w:rFonts w:hint="eastAsia"/>
          <w:b/>
          <w:color w:val="000000"/>
        </w:rPr>
        <w:t>K</w:t>
      </w:r>
      <w:r w:rsidR="00FF1F12" w:rsidRPr="00FF1F12">
        <w:rPr>
          <w:rFonts w:hint="eastAsia"/>
          <w:b/>
          <w:color w:val="000000"/>
        </w:rPr>
        <w:t>-Nearest Neighbor</w:t>
      </w:r>
      <w:r w:rsidR="00FF1F12">
        <w:rPr>
          <w:b/>
          <w:color w:val="000000"/>
        </w:rPr>
        <w:t xml:space="preserve"> </w:t>
      </w:r>
      <w:r w:rsidR="00FF1F12">
        <w:rPr>
          <w:rFonts w:hint="eastAsia"/>
          <w:b/>
          <w:color w:val="000000"/>
        </w:rPr>
        <w:t>(</w:t>
      </w:r>
      <w:r w:rsidR="00FF1F12" w:rsidRPr="00FF1F12">
        <w:rPr>
          <w:rFonts w:hint="eastAsia"/>
          <w:b/>
          <w:color w:val="000000"/>
        </w:rPr>
        <w:t>KNN</w:t>
      </w:r>
      <w:r w:rsidR="00FF1F12">
        <w:rPr>
          <w:b/>
          <w:color w:val="000000"/>
        </w:rPr>
        <w:t>)</w:t>
      </w:r>
    </w:p>
    <w:p w14:paraId="059AB624" w14:textId="77777777" w:rsidR="008A6A2B" w:rsidRDefault="007F34A6" w:rsidP="00BE0B2A">
      <w:pPr>
        <w:autoSpaceDE w:val="0"/>
        <w:autoSpaceDN w:val="0"/>
        <w:adjustRightInd w:val="0"/>
        <w:spacing w:line="360" w:lineRule="auto"/>
        <w:rPr>
          <w:color w:val="000000"/>
        </w:rPr>
      </w:pPr>
      <w:r>
        <w:rPr>
          <w:color w:val="000000"/>
        </w:rPr>
        <w:t>The core idea of K</w:t>
      </w:r>
      <w:r w:rsidRPr="007F34A6">
        <w:rPr>
          <w:color w:val="000000"/>
        </w:rPr>
        <w:t>NN algorithm is that if the majority of the k nearest neighbor samples in a feature space belong to a certain category, the sample also belongs to this category and has the characteristics of the sample in this category. The method determines the classification of the sample to be subdivided according to the category of the nearest one or several samples in determining the classification decision.</w:t>
      </w:r>
    </w:p>
    <w:p w14:paraId="1B4A3043" w14:textId="77777777" w:rsidR="007F34A6" w:rsidRPr="00577934" w:rsidRDefault="007F34A6" w:rsidP="00BE0B2A">
      <w:pPr>
        <w:autoSpaceDE w:val="0"/>
        <w:autoSpaceDN w:val="0"/>
        <w:adjustRightInd w:val="0"/>
        <w:spacing w:line="360" w:lineRule="atLeast"/>
        <w:rPr>
          <w:color w:val="000000"/>
        </w:rPr>
      </w:pPr>
    </w:p>
    <w:p w14:paraId="082A4220" w14:textId="77777777" w:rsidR="009C5559" w:rsidRPr="009B0967" w:rsidRDefault="009C5559" w:rsidP="00BE0B2A">
      <w:pPr>
        <w:autoSpaceDE w:val="0"/>
        <w:autoSpaceDN w:val="0"/>
        <w:adjustRightInd w:val="0"/>
        <w:spacing w:line="360" w:lineRule="atLeast"/>
        <w:rPr>
          <w:b/>
          <w:color w:val="000000"/>
          <w:sz w:val="28"/>
          <w:szCs w:val="28"/>
        </w:rPr>
      </w:pPr>
      <w:r w:rsidRPr="009B0967">
        <w:rPr>
          <w:b/>
          <w:color w:val="000000"/>
          <w:sz w:val="28"/>
          <w:szCs w:val="28"/>
        </w:rPr>
        <w:t>Expected outcomes </w:t>
      </w:r>
    </w:p>
    <w:p w14:paraId="5837798D" w14:textId="208BB42E" w:rsidR="00D94781" w:rsidRPr="00E54D72" w:rsidRDefault="00E54D72" w:rsidP="00E54D72">
      <w:pPr>
        <w:spacing w:line="360" w:lineRule="auto"/>
        <w:rPr>
          <w:color w:val="000000"/>
        </w:rPr>
      </w:pPr>
      <w:r w:rsidRPr="00E54D72">
        <w:rPr>
          <w:color w:val="000000"/>
        </w:rPr>
        <w:t xml:space="preserve">I </w:t>
      </w:r>
      <w:r>
        <w:rPr>
          <w:color w:val="000000"/>
        </w:rPr>
        <w:t xml:space="preserve">expect </w:t>
      </w:r>
      <w:r>
        <w:rPr>
          <w:rFonts w:hint="eastAsia"/>
          <w:color w:val="000000"/>
        </w:rPr>
        <w:t>that</w:t>
      </w:r>
      <w:r>
        <w:rPr>
          <w:color w:val="000000"/>
        </w:rPr>
        <w:t xml:space="preserve"> at least one model above can give more accurate forecast of China’</w:t>
      </w:r>
      <w:r>
        <w:rPr>
          <w:rFonts w:hint="eastAsia"/>
          <w:color w:val="000000"/>
        </w:rPr>
        <w:t>s future inflation.</w:t>
      </w:r>
      <w:r w:rsidR="00BA3BDC">
        <w:rPr>
          <w:color w:val="000000"/>
        </w:rPr>
        <w:t xml:space="preserve"> </w:t>
      </w:r>
    </w:p>
    <w:p w14:paraId="633EEB57" w14:textId="77777777" w:rsidR="00D94781" w:rsidRPr="00905C2F" w:rsidRDefault="00D94781" w:rsidP="00905C2F">
      <w:pPr>
        <w:spacing w:line="360" w:lineRule="auto"/>
        <w:rPr>
          <w:b/>
          <w:color w:val="000000"/>
        </w:rPr>
      </w:pPr>
    </w:p>
    <w:p w14:paraId="7FD74FA1" w14:textId="77777777" w:rsidR="007C6854" w:rsidRPr="00E54D72" w:rsidRDefault="007C6854" w:rsidP="0070279C">
      <w:pPr>
        <w:spacing w:line="360" w:lineRule="auto"/>
        <w:rPr>
          <w:b/>
          <w:color w:val="000000"/>
          <w:sz w:val="28"/>
          <w:szCs w:val="28"/>
        </w:rPr>
      </w:pPr>
      <w:r w:rsidRPr="00E54D72">
        <w:rPr>
          <w:rFonts w:hint="eastAsia"/>
          <w:b/>
          <w:color w:val="000000"/>
          <w:sz w:val="28"/>
          <w:szCs w:val="28"/>
        </w:rPr>
        <w:t>References</w:t>
      </w:r>
    </w:p>
    <w:p w14:paraId="0216CA54" w14:textId="77777777" w:rsidR="007C6854" w:rsidRPr="00B462BF" w:rsidRDefault="00B462BF" w:rsidP="0070279C">
      <w:pPr>
        <w:spacing w:line="360" w:lineRule="auto"/>
        <w:rPr>
          <w:color w:val="000000"/>
        </w:rPr>
      </w:pPr>
      <w:r>
        <w:rPr>
          <w:color w:val="000000"/>
        </w:rPr>
        <w:t xml:space="preserve">[1] </w:t>
      </w:r>
      <w:r w:rsidR="007C6854" w:rsidRPr="00B462BF">
        <w:rPr>
          <w:color w:val="000000"/>
        </w:rPr>
        <w:t>张国洪</w:t>
      </w:r>
      <w:r w:rsidR="007C6854" w:rsidRPr="00B462BF">
        <w:rPr>
          <w:color w:val="000000"/>
        </w:rPr>
        <w:t>,</w:t>
      </w:r>
      <w:r w:rsidR="007C6854" w:rsidRPr="00B462BF">
        <w:rPr>
          <w:color w:val="000000"/>
        </w:rPr>
        <w:t>曾永平等</w:t>
      </w:r>
      <w:r w:rsidR="007C6854" w:rsidRPr="00B462BF">
        <w:rPr>
          <w:color w:val="000000"/>
        </w:rPr>
        <w:t xml:space="preserve">. </w:t>
      </w:r>
      <w:r w:rsidR="007C6854" w:rsidRPr="00B462BF">
        <w:rPr>
          <w:color w:val="000000"/>
        </w:rPr>
        <w:t>通货膨胀及紧缩与货币供应关系的实证分析</w:t>
      </w:r>
      <w:r w:rsidR="007C6854" w:rsidRPr="00B462BF">
        <w:rPr>
          <w:color w:val="000000"/>
        </w:rPr>
        <w:t xml:space="preserve">[J]. </w:t>
      </w:r>
      <w:r w:rsidR="007C6854" w:rsidRPr="00B462BF">
        <w:rPr>
          <w:color w:val="000000"/>
        </w:rPr>
        <w:t>教师教育学报</w:t>
      </w:r>
      <w:r w:rsidR="007C6854" w:rsidRPr="00B462BF">
        <w:rPr>
          <w:color w:val="000000"/>
        </w:rPr>
        <w:t>, 2005, 3(2):39-41.</w:t>
      </w:r>
    </w:p>
    <w:p w14:paraId="3F5CAF4A" w14:textId="77777777" w:rsidR="00C05635" w:rsidRPr="00B462BF" w:rsidRDefault="00B462BF" w:rsidP="0070279C">
      <w:pPr>
        <w:spacing w:line="360" w:lineRule="auto"/>
        <w:rPr>
          <w:color w:val="000000"/>
        </w:rPr>
      </w:pPr>
      <w:r>
        <w:rPr>
          <w:color w:val="000000"/>
        </w:rPr>
        <w:t xml:space="preserve">[2] </w:t>
      </w:r>
      <w:r w:rsidR="00C05635" w:rsidRPr="00B462BF">
        <w:rPr>
          <w:color w:val="000000"/>
        </w:rPr>
        <w:t>朱连心</w:t>
      </w:r>
      <w:r w:rsidR="00C05635" w:rsidRPr="00B462BF">
        <w:rPr>
          <w:color w:val="000000"/>
        </w:rPr>
        <w:t xml:space="preserve">. </w:t>
      </w:r>
      <w:r w:rsidR="00C05635" w:rsidRPr="00B462BF">
        <w:rPr>
          <w:color w:val="000000"/>
        </w:rPr>
        <w:t>本轮通货膨胀中的货币因素</w:t>
      </w:r>
      <w:r w:rsidR="00C05635" w:rsidRPr="00B462BF">
        <w:rPr>
          <w:color w:val="000000"/>
        </w:rPr>
        <w:t>——</w:t>
      </w:r>
      <w:r w:rsidR="00C05635" w:rsidRPr="00B462BF">
        <w:rPr>
          <w:color w:val="000000"/>
        </w:rPr>
        <w:t>基于月度数据的检验</w:t>
      </w:r>
      <w:r w:rsidR="00C05635" w:rsidRPr="00B462BF">
        <w:rPr>
          <w:color w:val="000000"/>
        </w:rPr>
        <w:t xml:space="preserve">[J]. </w:t>
      </w:r>
      <w:r w:rsidR="00C05635" w:rsidRPr="00B462BF">
        <w:rPr>
          <w:color w:val="000000"/>
        </w:rPr>
        <w:t>当代经济</w:t>
      </w:r>
      <w:r w:rsidR="00C05635" w:rsidRPr="00B462BF">
        <w:rPr>
          <w:color w:val="000000"/>
        </w:rPr>
        <w:t>, 2011(10):80-81.</w:t>
      </w:r>
    </w:p>
    <w:p w14:paraId="61BD7B41" w14:textId="77777777" w:rsidR="005E71CC" w:rsidRPr="00B462BF" w:rsidRDefault="00B462BF" w:rsidP="0070279C">
      <w:pPr>
        <w:spacing w:line="360" w:lineRule="auto"/>
        <w:rPr>
          <w:color w:val="000000"/>
        </w:rPr>
      </w:pPr>
      <w:r>
        <w:rPr>
          <w:color w:val="000000"/>
        </w:rPr>
        <w:t xml:space="preserve">[3] </w:t>
      </w:r>
      <w:r w:rsidR="005E71CC" w:rsidRPr="00B462BF">
        <w:rPr>
          <w:color w:val="000000"/>
        </w:rPr>
        <w:t>张庆君</w:t>
      </w:r>
      <w:r w:rsidR="005E71CC" w:rsidRPr="00B462BF">
        <w:rPr>
          <w:color w:val="000000"/>
        </w:rPr>
        <w:t xml:space="preserve">, </w:t>
      </w:r>
      <w:r w:rsidR="005E71CC" w:rsidRPr="00B462BF">
        <w:rPr>
          <w:color w:val="000000"/>
        </w:rPr>
        <w:t>姚树华</w:t>
      </w:r>
      <w:r w:rsidR="005E71CC" w:rsidRPr="00B462BF">
        <w:rPr>
          <w:color w:val="000000"/>
        </w:rPr>
        <w:t xml:space="preserve">. </w:t>
      </w:r>
      <w:r w:rsidR="005E71CC" w:rsidRPr="00B462BF">
        <w:rPr>
          <w:color w:val="000000"/>
        </w:rPr>
        <w:t>汇率变动对通货膨胀影响的实证分析</w:t>
      </w:r>
      <w:r w:rsidR="005E71CC" w:rsidRPr="00B462BF">
        <w:rPr>
          <w:color w:val="000000"/>
        </w:rPr>
        <w:t xml:space="preserve">[J]. </w:t>
      </w:r>
      <w:r w:rsidR="005E71CC" w:rsidRPr="00B462BF">
        <w:rPr>
          <w:color w:val="000000"/>
        </w:rPr>
        <w:t>统计与信息论坛</w:t>
      </w:r>
      <w:r w:rsidR="005E71CC" w:rsidRPr="00B462BF">
        <w:rPr>
          <w:color w:val="000000"/>
        </w:rPr>
        <w:t>, 2005, 20(5):75-78.</w:t>
      </w:r>
    </w:p>
    <w:p w14:paraId="3D2E677F" w14:textId="77777777" w:rsidR="00B462BF" w:rsidRPr="00B462BF" w:rsidRDefault="00B462BF" w:rsidP="0070279C">
      <w:pPr>
        <w:spacing w:line="360" w:lineRule="auto"/>
        <w:rPr>
          <w:color w:val="000000"/>
        </w:rPr>
      </w:pPr>
      <w:r>
        <w:rPr>
          <w:color w:val="000000"/>
        </w:rPr>
        <w:t xml:space="preserve">[4] </w:t>
      </w:r>
      <w:r w:rsidRPr="00B462BF">
        <w:rPr>
          <w:color w:val="000000"/>
        </w:rPr>
        <w:t>张强</w:t>
      </w:r>
      <w:r w:rsidRPr="00B462BF">
        <w:rPr>
          <w:color w:val="000000"/>
        </w:rPr>
        <w:t xml:space="preserve">. </w:t>
      </w:r>
      <w:r w:rsidRPr="00B462BF">
        <w:rPr>
          <w:color w:val="000000"/>
        </w:rPr>
        <w:t>汇率和通货膨胀的关系研究</w:t>
      </w:r>
      <w:r w:rsidRPr="00B462BF">
        <w:rPr>
          <w:color w:val="000000"/>
        </w:rPr>
        <w:t xml:space="preserve">[D]. </w:t>
      </w:r>
      <w:r w:rsidRPr="00B462BF">
        <w:rPr>
          <w:color w:val="000000"/>
        </w:rPr>
        <w:t>华中科技大学</w:t>
      </w:r>
      <w:r w:rsidRPr="00B462BF">
        <w:rPr>
          <w:color w:val="000000"/>
        </w:rPr>
        <w:t>, 2009.</w:t>
      </w:r>
    </w:p>
    <w:p w14:paraId="384548C8" w14:textId="77777777" w:rsidR="00EE3A60" w:rsidRPr="00EE3A60" w:rsidRDefault="00B462BF" w:rsidP="0070279C">
      <w:pPr>
        <w:spacing w:line="360" w:lineRule="auto"/>
        <w:rPr>
          <w:color w:val="000000"/>
        </w:rPr>
      </w:pPr>
      <w:r>
        <w:rPr>
          <w:color w:val="000000"/>
        </w:rPr>
        <w:t xml:space="preserve">[5] </w:t>
      </w:r>
      <w:r w:rsidR="00EE3A60" w:rsidRPr="00EE3A60">
        <w:rPr>
          <w:rFonts w:hint="eastAsia"/>
          <w:color w:val="000000"/>
        </w:rPr>
        <w:t>王维安</w:t>
      </w:r>
      <w:r w:rsidR="00EE3A60" w:rsidRPr="00EE3A60">
        <w:rPr>
          <w:rFonts w:hint="eastAsia"/>
          <w:color w:val="000000"/>
        </w:rPr>
        <w:t xml:space="preserve">, </w:t>
      </w:r>
      <w:r w:rsidR="00EE3A60" w:rsidRPr="00EE3A60">
        <w:rPr>
          <w:rFonts w:hint="eastAsia"/>
          <w:color w:val="000000"/>
        </w:rPr>
        <w:t>贺聪</w:t>
      </w:r>
      <w:r w:rsidR="00EE3A60" w:rsidRPr="00EE3A60">
        <w:rPr>
          <w:rFonts w:hint="eastAsia"/>
          <w:color w:val="000000"/>
        </w:rPr>
        <w:t xml:space="preserve">. </w:t>
      </w:r>
      <w:r w:rsidR="00EE3A60" w:rsidRPr="00EE3A60">
        <w:rPr>
          <w:rFonts w:hint="eastAsia"/>
          <w:color w:val="000000"/>
        </w:rPr>
        <w:t>房地产价格与通货膨胀预期</w:t>
      </w:r>
      <w:r w:rsidR="00EE3A60" w:rsidRPr="00EE3A60">
        <w:rPr>
          <w:rFonts w:hint="eastAsia"/>
          <w:color w:val="000000"/>
        </w:rPr>
        <w:t xml:space="preserve">[J]. </w:t>
      </w:r>
      <w:r w:rsidR="00EE3A60" w:rsidRPr="00EE3A60">
        <w:rPr>
          <w:rFonts w:hint="eastAsia"/>
          <w:color w:val="000000"/>
        </w:rPr>
        <w:t>财经研究</w:t>
      </w:r>
      <w:r w:rsidR="00EE3A60" w:rsidRPr="00EE3A60">
        <w:rPr>
          <w:rFonts w:hint="eastAsia"/>
          <w:color w:val="000000"/>
        </w:rPr>
        <w:t>, 2005, 31(12):64-76.</w:t>
      </w:r>
    </w:p>
    <w:p w14:paraId="5505EBBC" w14:textId="77777777" w:rsidR="00EE3A60" w:rsidRPr="00EE3A60" w:rsidRDefault="00EE3A60" w:rsidP="00A24752">
      <w:pPr>
        <w:spacing w:line="360" w:lineRule="auto"/>
        <w:rPr>
          <w:color w:val="000000"/>
        </w:rPr>
      </w:pPr>
      <w:r>
        <w:rPr>
          <w:rFonts w:hint="eastAsia"/>
          <w:color w:val="000000"/>
        </w:rPr>
        <w:t>[</w:t>
      </w:r>
      <w:r>
        <w:rPr>
          <w:color w:val="000000"/>
        </w:rPr>
        <w:t>6</w:t>
      </w:r>
      <w:r>
        <w:rPr>
          <w:rFonts w:hint="eastAsia"/>
          <w:color w:val="000000"/>
        </w:rPr>
        <w:t>]</w:t>
      </w:r>
      <w:r>
        <w:rPr>
          <w:color w:val="000000"/>
        </w:rPr>
        <w:t xml:space="preserve"> </w:t>
      </w:r>
      <w:r w:rsidRPr="00EE3A60">
        <w:rPr>
          <w:rFonts w:hint="eastAsia"/>
          <w:color w:val="000000"/>
        </w:rPr>
        <w:t>王云清</w:t>
      </w:r>
      <w:r w:rsidRPr="00EE3A60">
        <w:rPr>
          <w:rFonts w:hint="eastAsia"/>
          <w:color w:val="000000"/>
        </w:rPr>
        <w:t xml:space="preserve">, </w:t>
      </w:r>
      <w:r w:rsidRPr="00EE3A60">
        <w:rPr>
          <w:rFonts w:hint="eastAsia"/>
          <w:color w:val="000000"/>
        </w:rPr>
        <w:t>朱启贵</w:t>
      </w:r>
      <w:r w:rsidRPr="00EE3A60">
        <w:rPr>
          <w:rFonts w:hint="eastAsia"/>
          <w:color w:val="000000"/>
        </w:rPr>
        <w:t xml:space="preserve">, </w:t>
      </w:r>
      <w:r w:rsidRPr="00EE3A60">
        <w:rPr>
          <w:rFonts w:hint="eastAsia"/>
          <w:color w:val="000000"/>
        </w:rPr>
        <w:t>谈正达</w:t>
      </w:r>
      <w:r w:rsidRPr="00EE3A60">
        <w:rPr>
          <w:rFonts w:hint="eastAsia"/>
          <w:color w:val="000000"/>
        </w:rPr>
        <w:t xml:space="preserve">. </w:t>
      </w:r>
      <w:r w:rsidRPr="00EE3A60">
        <w:rPr>
          <w:rFonts w:hint="eastAsia"/>
          <w:color w:val="000000"/>
        </w:rPr>
        <w:t>中国房地产市场波动研究——基于贝叶斯估计的两部门</w:t>
      </w:r>
      <w:r w:rsidRPr="00EE3A60">
        <w:rPr>
          <w:rFonts w:hint="eastAsia"/>
          <w:color w:val="000000"/>
        </w:rPr>
        <w:t>DSGE</w:t>
      </w:r>
      <w:r w:rsidRPr="00EE3A60">
        <w:rPr>
          <w:rFonts w:hint="eastAsia"/>
          <w:color w:val="000000"/>
        </w:rPr>
        <w:t>模型</w:t>
      </w:r>
      <w:r w:rsidRPr="00EE3A60">
        <w:rPr>
          <w:rFonts w:hint="eastAsia"/>
          <w:color w:val="000000"/>
        </w:rPr>
        <w:t xml:space="preserve">[J]. </w:t>
      </w:r>
      <w:r w:rsidRPr="00EE3A60">
        <w:rPr>
          <w:rFonts w:hint="eastAsia"/>
          <w:color w:val="000000"/>
        </w:rPr>
        <w:t>金融研究</w:t>
      </w:r>
      <w:r w:rsidRPr="00EE3A60">
        <w:rPr>
          <w:rFonts w:hint="eastAsia"/>
          <w:color w:val="000000"/>
        </w:rPr>
        <w:t>, 2013(3):101-113.</w:t>
      </w:r>
    </w:p>
    <w:p w14:paraId="5F316549" w14:textId="77777777" w:rsidR="00B462BF" w:rsidRPr="00B462BF" w:rsidRDefault="00CE54FF" w:rsidP="00A24752">
      <w:pPr>
        <w:spacing w:line="360" w:lineRule="auto"/>
        <w:rPr>
          <w:color w:val="000000"/>
        </w:rPr>
      </w:pPr>
      <w:r>
        <w:rPr>
          <w:color w:val="000000"/>
        </w:rPr>
        <w:t xml:space="preserve">[7] </w:t>
      </w:r>
      <w:r w:rsidRPr="00CE54FF">
        <w:rPr>
          <w:color w:val="000000"/>
        </w:rPr>
        <w:t>Barth M J, Ramey V A. The Cost Channel of Monetary Transmission[J]. Nber Macroeconomics Annual, 2001, 16(Volume 16):199-240.</w:t>
      </w:r>
    </w:p>
    <w:p w14:paraId="05078122" w14:textId="77777777" w:rsidR="007C6854" w:rsidRDefault="00401375" w:rsidP="00516043">
      <w:pPr>
        <w:spacing w:line="360" w:lineRule="auto"/>
        <w:rPr>
          <w:color w:val="000000"/>
        </w:rPr>
      </w:pPr>
      <w:r>
        <w:rPr>
          <w:color w:val="000000"/>
        </w:rPr>
        <w:t xml:space="preserve">[8] </w:t>
      </w:r>
      <w:r w:rsidRPr="00401375">
        <w:rPr>
          <w:rFonts w:hint="eastAsia"/>
          <w:color w:val="000000"/>
        </w:rPr>
        <w:t>齐杨</w:t>
      </w:r>
      <w:r w:rsidRPr="00401375">
        <w:rPr>
          <w:rFonts w:hint="eastAsia"/>
          <w:color w:val="000000"/>
        </w:rPr>
        <w:t xml:space="preserve">, </w:t>
      </w:r>
      <w:r w:rsidRPr="00401375">
        <w:rPr>
          <w:rFonts w:hint="eastAsia"/>
          <w:color w:val="000000"/>
        </w:rPr>
        <w:t>柳欣</w:t>
      </w:r>
      <w:r w:rsidRPr="00401375">
        <w:rPr>
          <w:rFonts w:hint="eastAsia"/>
          <w:color w:val="000000"/>
        </w:rPr>
        <w:t xml:space="preserve">. </w:t>
      </w:r>
      <w:r w:rsidRPr="00401375">
        <w:rPr>
          <w:rFonts w:hint="eastAsia"/>
          <w:color w:val="000000"/>
        </w:rPr>
        <w:t>利率变动与通货膨胀</w:t>
      </w:r>
      <w:r w:rsidRPr="00401375">
        <w:rPr>
          <w:rFonts w:hint="eastAsia"/>
          <w:color w:val="000000"/>
        </w:rPr>
        <w:t xml:space="preserve">[J]. </w:t>
      </w:r>
      <w:r w:rsidRPr="00401375">
        <w:rPr>
          <w:rFonts w:hint="eastAsia"/>
          <w:color w:val="000000"/>
        </w:rPr>
        <w:t>经济学动态</w:t>
      </w:r>
      <w:r w:rsidRPr="00401375">
        <w:rPr>
          <w:rFonts w:hint="eastAsia"/>
          <w:color w:val="000000"/>
        </w:rPr>
        <w:t>, 2011(3):75-79.</w:t>
      </w:r>
    </w:p>
    <w:p w14:paraId="0BF1A024" w14:textId="77777777" w:rsidR="00A24752" w:rsidRPr="00A24752" w:rsidRDefault="00A24752" w:rsidP="00516043">
      <w:pPr>
        <w:spacing w:line="360" w:lineRule="auto"/>
        <w:rPr>
          <w:color w:val="000000"/>
        </w:rPr>
      </w:pPr>
      <w:r w:rsidRPr="00A24752">
        <w:rPr>
          <w:color w:val="000000"/>
        </w:rPr>
        <w:lastRenderedPageBreak/>
        <w:t xml:space="preserve">[9] </w:t>
      </w:r>
      <w:r w:rsidRPr="00A24752">
        <w:rPr>
          <w:color w:val="000000"/>
        </w:rPr>
        <w:t>刚猛</w:t>
      </w:r>
      <w:r w:rsidRPr="00A24752">
        <w:rPr>
          <w:color w:val="000000"/>
        </w:rPr>
        <w:t xml:space="preserve">, </w:t>
      </w:r>
      <w:r w:rsidRPr="00A24752">
        <w:rPr>
          <w:color w:val="000000"/>
        </w:rPr>
        <w:t>陈金贤</w:t>
      </w:r>
      <w:r w:rsidRPr="00A24752">
        <w:rPr>
          <w:color w:val="000000"/>
        </w:rPr>
        <w:t xml:space="preserve">. </w:t>
      </w:r>
      <w:r w:rsidRPr="00A24752">
        <w:rPr>
          <w:color w:val="000000"/>
        </w:rPr>
        <w:t>中国股票收益、通货膨胀与货币部门的角色分析</w:t>
      </w:r>
      <w:r w:rsidRPr="00A24752">
        <w:rPr>
          <w:color w:val="000000"/>
        </w:rPr>
        <w:t xml:space="preserve">[J]. </w:t>
      </w:r>
      <w:r w:rsidRPr="00A24752">
        <w:rPr>
          <w:color w:val="000000"/>
        </w:rPr>
        <w:t>西安交通大学学报</w:t>
      </w:r>
      <w:r w:rsidRPr="00A24752">
        <w:rPr>
          <w:color w:val="000000"/>
        </w:rPr>
        <w:t>(</w:t>
      </w:r>
      <w:r w:rsidRPr="00A24752">
        <w:rPr>
          <w:color w:val="000000"/>
        </w:rPr>
        <w:t>社会科学版</w:t>
      </w:r>
      <w:r w:rsidRPr="00A24752">
        <w:rPr>
          <w:color w:val="000000"/>
        </w:rPr>
        <w:t>), 2004, 24(1):30-34.</w:t>
      </w:r>
    </w:p>
    <w:p w14:paraId="4F992DB0" w14:textId="77777777" w:rsidR="00A24752" w:rsidRPr="00A24752" w:rsidRDefault="00A24752" w:rsidP="00516043">
      <w:pPr>
        <w:spacing w:line="360" w:lineRule="auto"/>
        <w:rPr>
          <w:color w:val="000000"/>
        </w:rPr>
      </w:pPr>
      <w:r>
        <w:rPr>
          <w:color w:val="000000"/>
        </w:rPr>
        <w:t xml:space="preserve">[10] </w:t>
      </w:r>
      <w:r w:rsidRPr="00A24752">
        <w:rPr>
          <w:color w:val="000000"/>
        </w:rPr>
        <w:t>刘金全</w:t>
      </w:r>
      <w:r w:rsidRPr="00A24752">
        <w:rPr>
          <w:color w:val="000000"/>
        </w:rPr>
        <w:t xml:space="preserve">, </w:t>
      </w:r>
      <w:r w:rsidRPr="00A24752">
        <w:rPr>
          <w:color w:val="000000"/>
        </w:rPr>
        <w:t>王风云</w:t>
      </w:r>
      <w:r w:rsidRPr="00A24752">
        <w:rPr>
          <w:color w:val="000000"/>
        </w:rPr>
        <w:t xml:space="preserve">. </w:t>
      </w:r>
      <w:r w:rsidRPr="00A24752">
        <w:rPr>
          <w:color w:val="000000"/>
        </w:rPr>
        <w:t>资产收益率与通货膨胀率关联性的实证分析</w:t>
      </w:r>
      <w:r w:rsidRPr="00A24752">
        <w:rPr>
          <w:color w:val="000000"/>
        </w:rPr>
        <w:t xml:space="preserve">[J]. </w:t>
      </w:r>
      <w:r w:rsidRPr="00A24752">
        <w:rPr>
          <w:color w:val="000000"/>
        </w:rPr>
        <w:t>财经研究</w:t>
      </w:r>
      <w:r w:rsidRPr="00A24752">
        <w:rPr>
          <w:color w:val="000000"/>
        </w:rPr>
        <w:t>, 2004, 30(1):123-128.</w:t>
      </w:r>
    </w:p>
    <w:p w14:paraId="427AA403" w14:textId="77777777" w:rsidR="00B0409A" w:rsidRPr="00B0409A" w:rsidRDefault="00B0409A" w:rsidP="00516043">
      <w:pPr>
        <w:spacing w:line="360" w:lineRule="auto"/>
        <w:rPr>
          <w:color w:val="000000"/>
        </w:rPr>
      </w:pPr>
      <w:r>
        <w:rPr>
          <w:color w:val="000000"/>
        </w:rPr>
        <w:t xml:space="preserve">[11] </w:t>
      </w:r>
      <w:r w:rsidRPr="00B0409A">
        <w:rPr>
          <w:color w:val="000000"/>
        </w:rPr>
        <w:t>李洪凯</w:t>
      </w:r>
      <w:r w:rsidRPr="00B0409A">
        <w:rPr>
          <w:color w:val="000000"/>
        </w:rPr>
        <w:t xml:space="preserve">, </w:t>
      </w:r>
      <w:r w:rsidRPr="00B0409A">
        <w:rPr>
          <w:color w:val="000000"/>
        </w:rPr>
        <w:t>张佳菲</w:t>
      </w:r>
      <w:r w:rsidRPr="00B0409A">
        <w:rPr>
          <w:color w:val="000000"/>
        </w:rPr>
        <w:t xml:space="preserve">, </w:t>
      </w:r>
      <w:r w:rsidRPr="00B0409A">
        <w:rPr>
          <w:color w:val="000000"/>
        </w:rPr>
        <w:t>罗幼强</w:t>
      </w:r>
      <w:r w:rsidRPr="00B0409A">
        <w:rPr>
          <w:color w:val="000000"/>
        </w:rPr>
        <w:t xml:space="preserve">. </w:t>
      </w:r>
      <w:r w:rsidRPr="00B0409A">
        <w:rPr>
          <w:color w:val="000000"/>
        </w:rPr>
        <w:t>石油价格波动对我国物价水平的影响</w:t>
      </w:r>
      <w:r w:rsidRPr="00B0409A">
        <w:rPr>
          <w:color w:val="000000"/>
        </w:rPr>
        <w:t xml:space="preserve">[J]. </w:t>
      </w:r>
      <w:r w:rsidRPr="00B0409A">
        <w:rPr>
          <w:color w:val="000000"/>
        </w:rPr>
        <w:t>统计与决策</w:t>
      </w:r>
      <w:r w:rsidRPr="00B0409A">
        <w:rPr>
          <w:color w:val="000000"/>
        </w:rPr>
        <w:t>, 2006(6):81-83.</w:t>
      </w:r>
    </w:p>
    <w:p w14:paraId="75F2D038" w14:textId="77777777" w:rsidR="00B0409A" w:rsidRPr="00B0409A" w:rsidRDefault="00B0409A" w:rsidP="00516043">
      <w:pPr>
        <w:spacing w:line="360" w:lineRule="auto"/>
        <w:jc w:val="both"/>
        <w:rPr>
          <w:color w:val="000000"/>
        </w:rPr>
      </w:pPr>
      <w:r w:rsidRPr="00B0409A">
        <w:rPr>
          <w:color w:val="000000"/>
        </w:rPr>
        <w:t xml:space="preserve">[12] </w:t>
      </w:r>
      <w:r w:rsidRPr="00B0409A">
        <w:rPr>
          <w:color w:val="000000"/>
        </w:rPr>
        <w:t>渠慎宁</w:t>
      </w:r>
      <w:r w:rsidRPr="00B0409A">
        <w:rPr>
          <w:color w:val="000000"/>
        </w:rPr>
        <w:t xml:space="preserve">, </w:t>
      </w:r>
      <w:r w:rsidRPr="00B0409A">
        <w:rPr>
          <w:color w:val="000000"/>
        </w:rPr>
        <w:t>江贤武</w:t>
      </w:r>
      <w:r w:rsidRPr="00B0409A">
        <w:rPr>
          <w:color w:val="000000"/>
        </w:rPr>
        <w:t xml:space="preserve">. </w:t>
      </w:r>
      <w:r w:rsidRPr="00B0409A">
        <w:rPr>
          <w:color w:val="000000"/>
        </w:rPr>
        <w:t>中国的经济增长与通货膨胀</w:t>
      </w:r>
      <w:r w:rsidRPr="00B0409A">
        <w:rPr>
          <w:color w:val="000000"/>
        </w:rPr>
        <w:t>:</w:t>
      </w:r>
      <w:r w:rsidRPr="00B0409A">
        <w:rPr>
          <w:color w:val="000000"/>
        </w:rPr>
        <w:t>基于产出缺口的实证解释</w:t>
      </w:r>
      <w:r w:rsidRPr="00B0409A">
        <w:rPr>
          <w:color w:val="000000"/>
        </w:rPr>
        <w:t xml:space="preserve">[J]. </w:t>
      </w:r>
      <w:r w:rsidRPr="00B0409A">
        <w:rPr>
          <w:color w:val="000000"/>
        </w:rPr>
        <w:t>经济学动态</w:t>
      </w:r>
      <w:r w:rsidRPr="00B0409A">
        <w:rPr>
          <w:color w:val="000000"/>
        </w:rPr>
        <w:t>, 2010(7):42-48.</w:t>
      </w:r>
    </w:p>
    <w:p w14:paraId="7F2AD8F8" w14:textId="77777777" w:rsidR="00B0409A" w:rsidRPr="00B0409A" w:rsidRDefault="00B0409A" w:rsidP="00516043">
      <w:pPr>
        <w:spacing w:line="360" w:lineRule="auto"/>
        <w:rPr>
          <w:color w:val="000000"/>
        </w:rPr>
      </w:pPr>
      <w:r>
        <w:rPr>
          <w:rFonts w:hint="eastAsia"/>
          <w:color w:val="000000"/>
        </w:rPr>
        <w:t>[</w:t>
      </w:r>
      <w:r>
        <w:rPr>
          <w:color w:val="000000"/>
        </w:rPr>
        <w:t>13</w:t>
      </w:r>
      <w:r>
        <w:rPr>
          <w:rFonts w:hint="eastAsia"/>
          <w:color w:val="000000"/>
        </w:rPr>
        <w:t>]</w:t>
      </w:r>
      <w:r>
        <w:rPr>
          <w:color w:val="000000"/>
        </w:rPr>
        <w:t xml:space="preserve"> </w:t>
      </w:r>
      <w:r w:rsidRPr="00B0409A">
        <w:rPr>
          <w:color w:val="000000"/>
        </w:rPr>
        <w:t>王健</w:t>
      </w:r>
      <w:r w:rsidRPr="00B0409A">
        <w:rPr>
          <w:color w:val="000000"/>
        </w:rPr>
        <w:t xml:space="preserve">, </w:t>
      </w:r>
      <w:r w:rsidRPr="00B0409A">
        <w:rPr>
          <w:color w:val="000000"/>
        </w:rPr>
        <w:t>田芬</w:t>
      </w:r>
      <w:r w:rsidRPr="00B0409A">
        <w:rPr>
          <w:color w:val="000000"/>
        </w:rPr>
        <w:t xml:space="preserve">. </w:t>
      </w:r>
      <w:r w:rsidRPr="00B0409A">
        <w:rPr>
          <w:color w:val="000000"/>
        </w:rPr>
        <w:t>基于</w:t>
      </w:r>
      <w:r w:rsidRPr="00B0409A">
        <w:rPr>
          <w:color w:val="000000"/>
        </w:rPr>
        <w:t>SVAR</w:t>
      </w:r>
      <w:r w:rsidRPr="00B0409A">
        <w:rPr>
          <w:color w:val="000000"/>
        </w:rPr>
        <w:t>模型的货币政策与通货膨胀、</w:t>
      </w:r>
      <w:r w:rsidRPr="00B0409A">
        <w:rPr>
          <w:color w:val="000000"/>
        </w:rPr>
        <w:t>GDP</w:t>
      </w:r>
      <w:r w:rsidRPr="00B0409A">
        <w:rPr>
          <w:color w:val="000000"/>
        </w:rPr>
        <w:t>的动态关联分析</w:t>
      </w:r>
      <w:r w:rsidRPr="00B0409A">
        <w:rPr>
          <w:color w:val="000000"/>
        </w:rPr>
        <w:t xml:space="preserve">[J]. </w:t>
      </w:r>
      <w:r w:rsidRPr="00B0409A">
        <w:rPr>
          <w:color w:val="000000"/>
        </w:rPr>
        <w:t>金田</w:t>
      </w:r>
      <w:r w:rsidRPr="00B0409A">
        <w:rPr>
          <w:color w:val="000000"/>
        </w:rPr>
        <w:t>:</w:t>
      </w:r>
      <w:r w:rsidRPr="00B0409A">
        <w:rPr>
          <w:color w:val="000000"/>
        </w:rPr>
        <w:t>励志</w:t>
      </w:r>
      <w:r w:rsidRPr="00B0409A">
        <w:rPr>
          <w:color w:val="000000"/>
        </w:rPr>
        <w:t>, 2012(12).</w:t>
      </w:r>
    </w:p>
    <w:p w14:paraId="29D2A033" w14:textId="77777777" w:rsidR="00D62108" w:rsidRPr="00D62108" w:rsidRDefault="00D62108" w:rsidP="00516043">
      <w:pPr>
        <w:spacing w:line="360" w:lineRule="auto"/>
        <w:rPr>
          <w:color w:val="000000"/>
        </w:rPr>
      </w:pPr>
      <w:r>
        <w:rPr>
          <w:color w:val="000000"/>
        </w:rPr>
        <w:t xml:space="preserve">[14] </w:t>
      </w:r>
      <w:r w:rsidRPr="00D62108">
        <w:rPr>
          <w:color w:val="000000"/>
        </w:rPr>
        <w:t>肖曼君</w:t>
      </w:r>
      <w:r w:rsidRPr="00D62108">
        <w:rPr>
          <w:color w:val="000000"/>
        </w:rPr>
        <w:t xml:space="preserve">, Xia Rongyao. </w:t>
      </w:r>
      <w:r w:rsidRPr="00D62108">
        <w:rPr>
          <w:color w:val="000000"/>
        </w:rPr>
        <w:t>中国的通货膨胀预测</w:t>
      </w:r>
      <w:r w:rsidRPr="00D62108">
        <w:rPr>
          <w:color w:val="000000"/>
        </w:rPr>
        <w:t>:</w:t>
      </w:r>
      <w:r w:rsidRPr="00D62108">
        <w:rPr>
          <w:color w:val="000000"/>
        </w:rPr>
        <w:t>基于</w:t>
      </w:r>
      <w:r w:rsidRPr="00D62108">
        <w:rPr>
          <w:color w:val="000000"/>
        </w:rPr>
        <w:t>ARIMA</w:t>
      </w:r>
      <w:r w:rsidRPr="00D62108">
        <w:rPr>
          <w:color w:val="000000"/>
        </w:rPr>
        <w:t>模型的实证分析</w:t>
      </w:r>
      <w:r w:rsidRPr="00D62108">
        <w:rPr>
          <w:color w:val="000000"/>
        </w:rPr>
        <w:t xml:space="preserve">[J]. </w:t>
      </w:r>
      <w:r w:rsidRPr="00D62108">
        <w:rPr>
          <w:color w:val="000000"/>
        </w:rPr>
        <w:t>上海金融</w:t>
      </w:r>
      <w:r w:rsidRPr="00D62108">
        <w:rPr>
          <w:color w:val="000000"/>
        </w:rPr>
        <w:t>, 2008(8):38-42.</w:t>
      </w:r>
    </w:p>
    <w:p w14:paraId="105892FB" w14:textId="77777777" w:rsidR="00B0409A" w:rsidRDefault="00516043" w:rsidP="00516043">
      <w:pPr>
        <w:spacing w:line="360" w:lineRule="auto"/>
        <w:rPr>
          <w:color w:val="000000"/>
        </w:rPr>
      </w:pPr>
      <w:r>
        <w:rPr>
          <w:color w:val="000000"/>
        </w:rPr>
        <w:t xml:space="preserve">[15] </w:t>
      </w:r>
      <w:r w:rsidRPr="00516043">
        <w:rPr>
          <w:rFonts w:hint="eastAsia"/>
          <w:color w:val="000000"/>
        </w:rPr>
        <w:t xml:space="preserve">Stock J H, Watson M W. Forecasting inflation </w:t>
      </w:r>
      <w:r w:rsidRPr="00516043">
        <w:rPr>
          <w:rFonts w:hint="eastAsia"/>
          <w:color w:val="000000"/>
        </w:rPr>
        <w:t>☆</w:t>
      </w:r>
      <w:r w:rsidRPr="00516043">
        <w:rPr>
          <w:rFonts w:hint="eastAsia"/>
          <w:color w:val="000000"/>
        </w:rPr>
        <w:t>[J]. Journal of Monetary Economics, 2013, 44(2):293-335.</w:t>
      </w:r>
    </w:p>
    <w:p w14:paraId="310B617B" w14:textId="77777777" w:rsidR="00213B9B" w:rsidRDefault="00213B9B" w:rsidP="00516043">
      <w:pPr>
        <w:spacing w:line="360" w:lineRule="auto"/>
        <w:rPr>
          <w:color w:val="000000"/>
        </w:rPr>
      </w:pPr>
      <w:r>
        <w:rPr>
          <w:rFonts w:hint="eastAsia"/>
          <w:color w:val="000000"/>
        </w:rPr>
        <w:t>[</w:t>
      </w:r>
      <w:r>
        <w:rPr>
          <w:color w:val="000000"/>
        </w:rPr>
        <w:t>16</w:t>
      </w:r>
      <w:r>
        <w:rPr>
          <w:rFonts w:hint="eastAsia"/>
          <w:color w:val="000000"/>
        </w:rPr>
        <w:t>]</w:t>
      </w:r>
      <w:r>
        <w:rPr>
          <w:color w:val="000000"/>
        </w:rPr>
        <w:t xml:space="preserve"> </w:t>
      </w:r>
      <w:r w:rsidRPr="00213B9B">
        <w:rPr>
          <w:color w:val="000000"/>
        </w:rPr>
        <w:t>Koop G, ‡ D K. FORECASTING INFLATION USING DYNAMIC MODEL AVERAGING *[J]. International Economic Review, 2012, 53(3):867–886.</w:t>
      </w:r>
    </w:p>
    <w:p w14:paraId="1CA76B4D" w14:textId="77777777" w:rsidR="001E1203" w:rsidRDefault="001E1203" w:rsidP="00516043">
      <w:pPr>
        <w:spacing w:line="360" w:lineRule="auto"/>
        <w:rPr>
          <w:color w:val="000000"/>
        </w:rPr>
      </w:pPr>
      <w:r>
        <w:rPr>
          <w:rFonts w:hint="eastAsia"/>
          <w:color w:val="000000"/>
        </w:rPr>
        <w:t>[</w:t>
      </w:r>
      <w:r>
        <w:rPr>
          <w:color w:val="000000"/>
        </w:rPr>
        <w:t>17</w:t>
      </w:r>
      <w:r>
        <w:rPr>
          <w:rFonts w:hint="eastAsia"/>
          <w:color w:val="000000"/>
        </w:rPr>
        <w:t>]</w:t>
      </w:r>
      <w:r>
        <w:rPr>
          <w:color w:val="000000"/>
        </w:rPr>
        <w:t xml:space="preserve"> </w:t>
      </w:r>
      <w:r w:rsidRPr="001E1203">
        <w:rPr>
          <w:color w:val="000000"/>
        </w:rPr>
        <w:t>Thakur G S M, Bhattacharyya R, Mondal S S. Artificial Neural Network Based Model for Forecasting of Inflation in India[J]. Fuzzy Information &amp; Engineering, 2016, 8(1):87-100.</w:t>
      </w:r>
    </w:p>
    <w:p w14:paraId="5DCC249D" w14:textId="77777777" w:rsidR="00211461" w:rsidRDefault="00712055" w:rsidP="00516043">
      <w:pPr>
        <w:spacing w:line="360" w:lineRule="auto"/>
        <w:rPr>
          <w:color w:val="000000"/>
        </w:rPr>
      </w:pPr>
      <w:r>
        <w:rPr>
          <w:color w:val="000000"/>
        </w:rPr>
        <w:t xml:space="preserve">[18] </w:t>
      </w:r>
      <w:r w:rsidRPr="00712055">
        <w:rPr>
          <w:color w:val="000000"/>
        </w:rPr>
        <w:t>Ülke V, Sahin A, Subasi A. A comparison of time series and machine learning models for inflation forecasting: empirical evidence from the USA[J]. Neural Computing &amp; Applications, 2016:1-9.</w:t>
      </w:r>
    </w:p>
    <w:p w14:paraId="7BA58B59" w14:textId="77777777" w:rsidR="002D50DB" w:rsidRPr="00E16CA7" w:rsidRDefault="002D50DB" w:rsidP="002D50DB">
      <w:pPr>
        <w:spacing w:line="360" w:lineRule="auto"/>
        <w:rPr>
          <w:color w:val="000000"/>
        </w:rPr>
      </w:pPr>
      <w:r>
        <w:rPr>
          <w:rFonts w:hint="eastAsia"/>
          <w:color w:val="000000"/>
        </w:rPr>
        <w:t>[</w:t>
      </w:r>
      <w:r>
        <w:rPr>
          <w:color w:val="000000"/>
        </w:rPr>
        <w:t>19</w:t>
      </w:r>
      <w:r>
        <w:rPr>
          <w:rFonts w:hint="eastAsia"/>
          <w:color w:val="000000"/>
        </w:rPr>
        <w:t>]</w:t>
      </w:r>
      <w:r>
        <w:rPr>
          <w:color w:val="000000"/>
        </w:rPr>
        <w:t xml:space="preserve"> </w:t>
      </w:r>
      <w:r w:rsidRPr="00DF1D89">
        <w:rPr>
          <w:color w:val="000000"/>
        </w:rPr>
        <w:t>Mizrach B. Multivariate nearest-neighbour forecasts of ems exchange rates[J]. Journal of Applied Econometrics, 1992, 7(Supplement S1</w:t>
      </w:r>
      <w:proofErr w:type="gramStart"/>
      <w:r w:rsidRPr="00DF1D89">
        <w:rPr>
          <w:color w:val="000000"/>
        </w:rPr>
        <w:t>):S</w:t>
      </w:r>
      <w:proofErr w:type="gramEnd"/>
      <w:r w:rsidRPr="00DF1D89">
        <w:rPr>
          <w:color w:val="000000"/>
        </w:rPr>
        <w:t>151–S163.</w:t>
      </w:r>
    </w:p>
    <w:p w14:paraId="18DFE040" w14:textId="77777777" w:rsidR="002D50DB" w:rsidRDefault="002D50DB" w:rsidP="00516043">
      <w:pPr>
        <w:spacing w:line="360" w:lineRule="auto"/>
        <w:rPr>
          <w:color w:val="000000"/>
        </w:rPr>
      </w:pPr>
      <w:r>
        <w:rPr>
          <w:color w:val="000000"/>
        </w:rPr>
        <w:t xml:space="preserve">[20] </w:t>
      </w:r>
      <w:r w:rsidRPr="002D50DB">
        <w:rPr>
          <w:color w:val="000000"/>
        </w:rPr>
        <w:t>Chen S, Härdle W K, Jeong K. Forecasting volatility with support vector machine-based GARCH model[J]. Journal of Forecasting, 2010, 29(4):406-433.</w:t>
      </w:r>
    </w:p>
    <w:p w14:paraId="5FAAC819" w14:textId="77777777" w:rsidR="00C249B8" w:rsidRDefault="00C249B8" w:rsidP="00516043">
      <w:pPr>
        <w:spacing w:line="360" w:lineRule="auto"/>
        <w:rPr>
          <w:color w:val="000000"/>
        </w:rPr>
      </w:pPr>
      <w:r>
        <w:rPr>
          <w:rFonts w:hint="eastAsia"/>
          <w:color w:val="000000"/>
        </w:rPr>
        <w:t>[</w:t>
      </w:r>
      <w:r w:rsidR="002D50DB">
        <w:rPr>
          <w:color w:val="000000"/>
        </w:rPr>
        <w:t>21</w:t>
      </w:r>
      <w:r>
        <w:rPr>
          <w:rFonts w:hint="eastAsia"/>
          <w:color w:val="000000"/>
        </w:rPr>
        <w:t>]</w:t>
      </w:r>
      <w:r>
        <w:rPr>
          <w:color w:val="000000"/>
        </w:rPr>
        <w:t xml:space="preserve"> </w:t>
      </w:r>
      <w:r w:rsidRPr="00C249B8">
        <w:rPr>
          <w:color w:val="000000"/>
        </w:rPr>
        <w:t>"Machine Learning: What it is and why it matters". www.sas.com. Retrieved 2016-03-29.</w:t>
      </w:r>
    </w:p>
    <w:sectPr w:rsidR="00C249B8" w:rsidSect="002D5BE0">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dministrator" w:date="2017-11-17T08:11:00Z" w:initials="A">
    <w:p w14:paraId="4A114392" w14:textId="77777777" w:rsidR="0050003F" w:rsidRDefault="0050003F">
      <w:pPr>
        <w:pStyle w:val="a7"/>
      </w:pPr>
      <w:r>
        <w:rPr>
          <w:rStyle w:val="a6"/>
        </w:rPr>
        <w:annotationRef/>
      </w:r>
      <w:r>
        <w:t>I</w:t>
      </w:r>
      <w:r>
        <w:rPr>
          <w:rFonts w:hint="eastAsia"/>
        </w:rPr>
        <w:t xml:space="preserve">n the field of data mining and </w:t>
      </w:r>
    </w:p>
  </w:comment>
  <w:comment w:id="29" w:author="Administrator" w:date="2017-11-17T08:34:00Z" w:initials="A">
    <w:p w14:paraId="6C314173" w14:textId="77777777" w:rsidR="00527848" w:rsidRDefault="00527848">
      <w:pPr>
        <w:pStyle w:val="a7"/>
      </w:pPr>
      <w:r>
        <w:rPr>
          <w:rStyle w:val="a6"/>
        </w:rPr>
        <w:annotationRef/>
      </w:r>
      <w:r w:rsidR="00C4374A">
        <w:rPr>
          <w:rFonts w:hint="eastAsia"/>
        </w:rPr>
        <w:t>and find one or several</w:t>
      </w:r>
      <w:r>
        <w:rPr>
          <w:rFonts w:hint="eastAsia"/>
        </w:rPr>
        <w:t xml:space="preserve"> threshold</w:t>
      </w:r>
      <w:r w:rsidR="00C4374A">
        <w:rPr>
          <w:rFonts w:hint="eastAsia"/>
        </w:rPr>
        <w:t>s</w:t>
      </w:r>
      <w:r>
        <w:rPr>
          <w:rFonts w:hint="eastAsia"/>
        </w:rPr>
        <w:t xml:space="preserve"> to classify </w:t>
      </w:r>
      <w:r>
        <w:t>these datas</w:t>
      </w:r>
    </w:p>
  </w:comment>
  <w:comment w:id="31" w:author="Administrator" w:date="2017-11-17T08:35:00Z" w:initials="A">
    <w:p w14:paraId="38A8CF04" w14:textId="77777777" w:rsidR="00C4374A" w:rsidRDefault="00C4374A">
      <w:pPr>
        <w:pStyle w:val="a7"/>
      </w:pPr>
      <w:r>
        <w:rPr>
          <w:rStyle w:val="a6"/>
        </w:rPr>
        <w:annotationRef/>
      </w:r>
      <w:r>
        <w:rPr>
          <w:rFonts w:hint="eastAsia"/>
        </w:rPr>
        <w:t>sets</w:t>
      </w:r>
    </w:p>
  </w:comment>
  <w:comment w:id="36" w:author="Administrator" w:date="2017-11-17T08:37:00Z" w:initials="A">
    <w:p w14:paraId="3F1A9835" w14:textId="77777777" w:rsidR="00C4374A" w:rsidRDefault="00C4374A">
      <w:pPr>
        <w:pStyle w:val="a7"/>
      </w:pPr>
      <w:r>
        <w:rPr>
          <w:rStyle w:val="a6"/>
        </w:rPr>
        <w:annotationRef/>
      </w:r>
      <w:r>
        <w:rPr>
          <w:rFonts w:hint="eastAsia"/>
        </w:rPr>
        <w:t xml:space="preserve">every train set is </w:t>
      </w:r>
      <w:r>
        <w:t>labeled</w:t>
      </w:r>
      <w:r>
        <w:rPr>
          <w:rFonts w:hint="eastAsia"/>
        </w:rPr>
        <w:t xml:space="preserve"> for a specific </w:t>
      </w:r>
      <w:r>
        <w:t>category</w:t>
      </w:r>
      <w:r>
        <w:rPr>
          <w:rFonts w:hint="eastAsia"/>
        </w:rPr>
        <w:t>, which is called the groundtruth.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14392" w15:done="0"/>
  <w15:commentEx w15:paraId="6C314173" w15:done="0"/>
  <w15:commentEx w15:paraId="38A8CF04" w15:done="0"/>
  <w15:commentEx w15:paraId="3F1A98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8B8"/>
    <w:multiLevelType w:val="hybridMultilevel"/>
    <w:tmpl w:val="102A6F64"/>
    <w:lvl w:ilvl="0" w:tplc="C8BA1D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372530"/>
    <w:multiLevelType w:val="hybridMultilevel"/>
    <w:tmpl w:val="5C766F2E"/>
    <w:lvl w:ilvl="0" w:tplc="97200C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C420E9E"/>
    <w:multiLevelType w:val="hybridMultilevel"/>
    <w:tmpl w:val="E856E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12E7292"/>
    <w:multiLevelType w:val="hybridMultilevel"/>
    <w:tmpl w:val="AB24250E"/>
    <w:lvl w:ilvl="0" w:tplc="53CC44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9D6693D"/>
    <w:multiLevelType w:val="hybridMultilevel"/>
    <w:tmpl w:val="C966CB12"/>
    <w:lvl w:ilvl="0" w:tplc="D35030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anyuan Kong">
    <w15:presenceInfo w15:providerId="Windows Live" w15:userId="f746d6d203691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grammar="clean"/>
  <w:revisionView w:markup="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16CA7"/>
    <w:rsid w:val="0002491C"/>
    <w:rsid w:val="00040217"/>
    <w:rsid w:val="00080EF8"/>
    <w:rsid w:val="000960F4"/>
    <w:rsid w:val="000C0A85"/>
    <w:rsid w:val="000C6CCD"/>
    <w:rsid w:val="000E234E"/>
    <w:rsid w:val="000F3EA7"/>
    <w:rsid w:val="000F7447"/>
    <w:rsid w:val="0011337F"/>
    <w:rsid w:val="00127D10"/>
    <w:rsid w:val="001354A5"/>
    <w:rsid w:val="00143A62"/>
    <w:rsid w:val="001641EF"/>
    <w:rsid w:val="00165CCB"/>
    <w:rsid w:val="00191B16"/>
    <w:rsid w:val="001C0522"/>
    <w:rsid w:val="001C4FE5"/>
    <w:rsid w:val="001E1203"/>
    <w:rsid w:val="001F55C5"/>
    <w:rsid w:val="00211461"/>
    <w:rsid w:val="00213B9B"/>
    <w:rsid w:val="00230F84"/>
    <w:rsid w:val="00236927"/>
    <w:rsid w:val="0024466F"/>
    <w:rsid w:val="00250684"/>
    <w:rsid w:val="0025145B"/>
    <w:rsid w:val="00257073"/>
    <w:rsid w:val="0026099F"/>
    <w:rsid w:val="00280FC8"/>
    <w:rsid w:val="0028179E"/>
    <w:rsid w:val="00284C44"/>
    <w:rsid w:val="002B628A"/>
    <w:rsid w:val="002D50DB"/>
    <w:rsid w:val="002D5BE0"/>
    <w:rsid w:val="002F4F97"/>
    <w:rsid w:val="00304C8B"/>
    <w:rsid w:val="0033408D"/>
    <w:rsid w:val="00340FA3"/>
    <w:rsid w:val="00344E49"/>
    <w:rsid w:val="00374511"/>
    <w:rsid w:val="003A736E"/>
    <w:rsid w:val="003C6448"/>
    <w:rsid w:val="00401375"/>
    <w:rsid w:val="00402BD1"/>
    <w:rsid w:val="00430D8B"/>
    <w:rsid w:val="00432EBD"/>
    <w:rsid w:val="004352AB"/>
    <w:rsid w:val="00453A0B"/>
    <w:rsid w:val="0045764A"/>
    <w:rsid w:val="0046081C"/>
    <w:rsid w:val="004807A0"/>
    <w:rsid w:val="00484EF9"/>
    <w:rsid w:val="0049392D"/>
    <w:rsid w:val="004A7211"/>
    <w:rsid w:val="004A7CC9"/>
    <w:rsid w:val="004D0B53"/>
    <w:rsid w:val="004F0B0C"/>
    <w:rsid w:val="0050003F"/>
    <w:rsid w:val="00516043"/>
    <w:rsid w:val="00527848"/>
    <w:rsid w:val="00575FA1"/>
    <w:rsid w:val="00577934"/>
    <w:rsid w:val="00577F8B"/>
    <w:rsid w:val="005821BF"/>
    <w:rsid w:val="005C0C52"/>
    <w:rsid w:val="005E71CC"/>
    <w:rsid w:val="005F2942"/>
    <w:rsid w:val="006213C2"/>
    <w:rsid w:val="00637B46"/>
    <w:rsid w:val="00645096"/>
    <w:rsid w:val="00652DA2"/>
    <w:rsid w:val="00687DE4"/>
    <w:rsid w:val="0069127B"/>
    <w:rsid w:val="006922E8"/>
    <w:rsid w:val="006A1CF3"/>
    <w:rsid w:val="006A3E8A"/>
    <w:rsid w:val="006A71CB"/>
    <w:rsid w:val="006D6B87"/>
    <w:rsid w:val="006F7194"/>
    <w:rsid w:val="0070279C"/>
    <w:rsid w:val="00712055"/>
    <w:rsid w:val="00724A6B"/>
    <w:rsid w:val="007509FA"/>
    <w:rsid w:val="00766324"/>
    <w:rsid w:val="00785474"/>
    <w:rsid w:val="007934AB"/>
    <w:rsid w:val="007954C2"/>
    <w:rsid w:val="007C6854"/>
    <w:rsid w:val="007D136E"/>
    <w:rsid w:val="007D61BD"/>
    <w:rsid w:val="007D78BF"/>
    <w:rsid w:val="007E035D"/>
    <w:rsid w:val="007F34A6"/>
    <w:rsid w:val="008253A9"/>
    <w:rsid w:val="008651F2"/>
    <w:rsid w:val="00866F60"/>
    <w:rsid w:val="008802D2"/>
    <w:rsid w:val="00894E83"/>
    <w:rsid w:val="008A6A2B"/>
    <w:rsid w:val="008B19A0"/>
    <w:rsid w:val="008D43F0"/>
    <w:rsid w:val="008E11E0"/>
    <w:rsid w:val="00905C2F"/>
    <w:rsid w:val="00941718"/>
    <w:rsid w:val="00942930"/>
    <w:rsid w:val="00946A62"/>
    <w:rsid w:val="00962A0E"/>
    <w:rsid w:val="009919C5"/>
    <w:rsid w:val="009963CD"/>
    <w:rsid w:val="009B0967"/>
    <w:rsid w:val="009C24E0"/>
    <w:rsid w:val="009C5559"/>
    <w:rsid w:val="009D2C22"/>
    <w:rsid w:val="009D75D1"/>
    <w:rsid w:val="009E2EBC"/>
    <w:rsid w:val="009F1558"/>
    <w:rsid w:val="009F3786"/>
    <w:rsid w:val="00A24752"/>
    <w:rsid w:val="00A91914"/>
    <w:rsid w:val="00AC6BDB"/>
    <w:rsid w:val="00AD3E3E"/>
    <w:rsid w:val="00AD6443"/>
    <w:rsid w:val="00AF09CF"/>
    <w:rsid w:val="00AF29E9"/>
    <w:rsid w:val="00B00B73"/>
    <w:rsid w:val="00B029E4"/>
    <w:rsid w:val="00B0409A"/>
    <w:rsid w:val="00B36BEB"/>
    <w:rsid w:val="00B462BF"/>
    <w:rsid w:val="00B61108"/>
    <w:rsid w:val="00B65309"/>
    <w:rsid w:val="00B863D3"/>
    <w:rsid w:val="00B874B7"/>
    <w:rsid w:val="00B9179C"/>
    <w:rsid w:val="00BA3BDC"/>
    <w:rsid w:val="00BB4CC5"/>
    <w:rsid w:val="00BC1D4D"/>
    <w:rsid w:val="00BC3297"/>
    <w:rsid w:val="00BE0B2A"/>
    <w:rsid w:val="00C05635"/>
    <w:rsid w:val="00C10515"/>
    <w:rsid w:val="00C1294A"/>
    <w:rsid w:val="00C16797"/>
    <w:rsid w:val="00C22804"/>
    <w:rsid w:val="00C249B8"/>
    <w:rsid w:val="00C25736"/>
    <w:rsid w:val="00C338D7"/>
    <w:rsid w:val="00C40A8E"/>
    <w:rsid w:val="00C4374A"/>
    <w:rsid w:val="00C82FDD"/>
    <w:rsid w:val="00C95913"/>
    <w:rsid w:val="00CC61B3"/>
    <w:rsid w:val="00CE54FF"/>
    <w:rsid w:val="00D16DCE"/>
    <w:rsid w:val="00D3479D"/>
    <w:rsid w:val="00D429D3"/>
    <w:rsid w:val="00D44FC4"/>
    <w:rsid w:val="00D47CA2"/>
    <w:rsid w:val="00D5369B"/>
    <w:rsid w:val="00D5545E"/>
    <w:rsid w:val="00D60E53"/>
    <w:rsid w:val="00D62108"/>
    <w:rsid w:val="00D94781"/>
    <w:rsid w:val="00D951FA"/>
    <w:rsid w:val="00DA6350"/>
    <w:rsid w:val="00DC051F"/>
    <w:rsid w:val="00DD5F71"/>
    <w:rsid w:val="00DD7B3F"/>
    <w:rsid w:val="00DF1D89"/>
    <w:rsid w:val="00E1469C"/>
    <w:rsid w:val="00E16CA7"/>
    <w:rsid w:val="00E2046A"/>
    <w:rsid w:val="00E54D72"/>
    <w:rsid w:val="00E62214"/>
    <w:rsid w:val="00EB4EFC"/>
    <w:rsid w:val="00EC10E7"/>
    <w:rsid w:val="00EC4F2C"/>
    <w:rsid w:val="00EE3A60"/>
    <w:rsid w:val="00F1045B"/>
    <w:rsid w:val="00F3413F"/>
    <w:rsid w:val="00F54183"/>
    <w:rsid w:val="00FD1967"/>
    <w:rsid w:val="00FF1710"/>
    <w:rsid w:val="00FF1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10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6F"/>
    <w:pPr>
      <w:widowControl w:val="0"/>
      <w:ind w:firstLineChars="200" w:firstLine="420"/>
      <w:jc w:val="both"/>
    </w:pPr>
    <w:rPr>
      <w:rFonts w:asciiTheme="minorHAnsi" w:hAnsiTheme="minorHAnsi" w:cstheme="minorBidi"/>
      <w:kern w:val="2"/>
    </w:rPr>
  </w:style>
  <w:style w:type="paragraph" w:styleId="a4">
    <w:name w:val="No Spacing"/>
    <w:uiPriority w:val="1"/>
    <w:qFormat/>
    <w:rsid w:val="008253A9"/>
    <w:rPr>
      <w:rFonts w:ascii="Times New Roman" w:hAnsi="Times New Roman" w:cs="Times New Roman"/>
      <w:kern w:val="0"/>
    </w:rPr>
  </w:style>
  <w:style w:type="character" w:styleId="a5">
    <w:name w:val="Hyperlink"/>
    <w:basedOn w:val="a0"/>
    <w:uiPriority w:val="99"/>
    <w:unhideWhenUsed/>
    <w:rsid w:val="004807A0"/>
    <w:rPr>
      <w:color w:val="0563C1" w:themeColor="hyperlink"/>
      <w:u w:val="single"/>
    </w:rPr>
  </w:style>
  <w:style w:type="character" w:styleId="a6">
    <w:name w:val="annotation reference"/>
    <w:basedOn w:val="a0"/>
    <w:uiPriority w:val="99"/>
    <w:semiHidden/>
    <w:unhideWhenUsed/>
    <w:rsid w:val="000C6CCD"/>
    <w:rPr>
      <w:sz w:val="21"/>
      <w:szCs w:val="21"/>
    </w:rPr>
  </w:style>
  <w:style w:type="paragraph" w:styleId="a7">
    <w:name w:val="annotation text"/>
    <w:basedOn w:val="a"/>
    <w:link w:val="a8"/>
    <w:uiPriority w:val="99"/>
    <w:unhideWhenUsed/>
    <w:rsid w:val="000C6CCD"/>
  </w:style>
  <w:style w:type="character" w:customStyle="1" w:styleId="a8">
    <w:name w:val="批注文字字符"/>
    <w:basedOn w:val="a0"/>
    <w:link w:val="a7"/>
    <w:uiPriority w:val="99"/>
    <w:rsid w:val="000C6CCD"/>
    <w:rPr>
      <w:rFonts w:ascii="Times New Roman" w:hAnsi="Times New Roman" w:cs="Times New Roman"/>
      <w:kern w:val="0"/>
    </w:rPr>
  </w:style>
  <w:style w:type="paragraph" w:styleId="a9">
    <w:name w:val="annotation subject"/>
    <w:basedOn w:val="a7"/>
    <w:next w:val="a7"/>
    <w:link w:val="aa"/>
    <w:uiPriority w:val="99"/>
    <w:semiHidden/>
    <w:unhideWhenUsed/>
    <w:rsid w:val="000C6CCD"/>
    <w:rPr>
      <w:b/>
      <w:bCs/>
    </w:rPr>
  </w:style>
  <w:style w:type="character" w:customStyle="1" w:styleId="aa">
    <w:name w:val="批注主题字符"/>
    <w:basedOn w:val="a8"/>
    <w:link w:val="a9"/>
    <w:uiPriority w:val="99"/>
    <w:semiHidden/>
    <w:rsid w:val="000C6CCD"/>
    <w:rPr>
      <w:rFonts w:ascii="Times New Roman" w:hAnsi="Times New Roman" w:cs="Times New Roman"/>
      <w:b/>
      <w:bCs/>
      <w:kern w:val="0"/>
    </w:rPr>
  </w:style>
  <w:style w:type="paragraph" w:styleId="ab">
    <w:name w:val="Balloon Text"/>
    <w:basedOn w:val="a"/>
    <w:link w:val="ac"/>
    <w:uiPriority w:val="99"/>
    <w:semiHidden/>
    <w:unhideWhenUsed/>
    <w:rsid w:val="000C6CCD"/>
    <w:rPr>
      <w:sz w:val="18"/>
      <w:szCs w:val="18"/>
    </w:rPr>
  </w:style>
  <w:style w:type="character" w:customStyle="1" w:styleId="ac">
    <w:name w:val="批注框文本字符"/>
    <w:basedOn w:val="a0"/>
    <w:link w:val="ab"/>
    <w:uiPriority w:val="99"/>
    <w:semiHidden/>
    <w:rsid w:val="000C6CCD"/>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3046">
      <w:bodyDiv w:val="1"/>
      <w:marLeft w:val="0"/>
      <w:marRight w:val="0"/>
      <w:marTop w:val="0"/>
      <w:marBottom w:val="0"/>
      <w:divBdr>
        <w:top w:val="none" w:sz="0" w:space="0" w:color="auto"/>
        <w:left w:val="none" w:sz="0" w:space="0" w:color="auto"/>
        <w:bottom w:val="none" w:sz="0" w:space="0" w:color="auto"/>
        <w:right w:val="none" w:sz="0" w:space="0" w:color="auto"/>
      </w:divBdr>
    </w:div>
    <w:div w:id="275598550">
      <w:bodyDiv w:val="1"/>
      <w:marLeft w:val="0"/>
      <w:marRight w:val="0"/>
      <w:marTop w:val="0"/>
      <w:marBottom w:val="0"/>
      <w:divBdr>
        <w:top w:val="none" w:sz="0" w:space="0" w:color="auto"/>
        <w:left w:val="none" w:sz="0" w:space="0" w:color="auto"/>
        <w:bottom w:val="none" w:sz="0" w:space="0" w:color="auto"/>
        <w:right w:val="none" w:sz="0" w:space="0" w:color="auto"/>
      </w:divBdr>
    </w:div>
    <w:div w:id="304167302">
      <w:bodyDiv w:val="1"/>
      <w:marLeft w:val="0"/>
      <w:marRight w:val="0"/>
      <w:marTop w:val="0"/>
      <w:marBottom w:val="0"/>
      <w:divBdr>
        <w:top w:val="none" w:sz="0" w:space="0" w:color="auto"/>
        <w:left w:val="none" w:sz="0" w:space="0" w:color="auto"/>
        <w:bottom w:val="none" w:sz="0" w:space="0" w:color="auto"/>
        <w:right w:val="none" w:sz="0" w:space="0" w:color="auto"/>
      </w:divBdr>
    </w:div>
    <w:div w:id="332030699">
      <w:bodyDiv w:val="1"/>
      <w:marLeft w:val="0"/>
      <w:marRight w:val="0"/>
      <w:marTop w:val="0"/>
      <w:marBottom w:val="0"/>
      <w:divBdr>
        <w:top w:val="none" w:sz="0" w:space="0" w:color="auto"/>
        <w:left w:val="none" w:sz="0" w:space="0" w:color="auto"/>
        <w:bottom w:val="none" w:sz="0" w:space="0" w:color="auto"/>
        <w:right w:val="none" w:sz="0" w:space="0" w:color="auto"/>
      </w:divBdr>
    </w:div>
    <w:div w:id="334650575">
      <w:bodyDiv w:val="1"/>
      <w:marLeft w:val="0"/>
      <w:marRight w:val="0"/>
      <w:marTop w:val="0"/>
      <w:marBottom w:val="0"/>
      <w:divBdr>
        <w:top w:val="none" w:sz="0" w:space="0" w:color="auto"/>
        <w:left w:val="none" w:sz="0" w:space="0" w:color="auto"/>
        <w:bottom w:val="none" w:sz="0" w:space="0" w:color="auto"/>
        <w:right w:val="none" w:sz="0" w:space="0" w:color="auto"/>
      </w:divBdr>
    </w:div>
    <w:div w:id="380400232">
      <w:bodyDiv w:val="1"/>
      <w:marLeft w:val="0"/>
      <w:marRight w:val="0"/>
      <w:marTop w:val="0"/>
      <w:marBottom w:val="0"/>
      <w:divBdr>
        <w:top w:val="none" w:sz="0" w:space="0" w:color="auto"/>
        <w:left w:val="none" w:sz="0" w:space="0" w:color="auto"/>
        <w:bottom w:val="none" w:sz="0" w:space="0" w:color="auto"/>
        <w:right w:val="none" w:sz="0" w:space="0" w:color="auto"/>
      </w:divBdr>
    </w:div>
    <w:div w:id="562179350">
      <w:bodyDiv w:val="1"/>
      <w:marLeft w:val="0"/>
      <w:marRight w:val="0"/>
      <w:marTop w:val="0"/>
      <w:marBottom w:val="0"/>
      <w:divBdr>
        <w:top w:val="none" w:sz="0" w:space="0" w:color="auto"/>
        <w:left w:val="none" w:sz="0" w:space="0" w:color="auto"/>
        <w:bottom w:val="none" w:sz="0" w:space="0" w:color="auto"/>
        <w:right w:val="none" w:sz="0" w:space="0" w:color="auto"/>
      </w:divBdr>
    </w:div>
    <w:div w:id="581454945">
      <w:bodyDiv w:val="1"/>
      <w:marLeft w:val="0"/>
      <w:marRight w:val="0"/>
      <w:marTop w:val="0"/>
      <w:marBottom w:val="0"/>
      <w:divBdr>
        <w:top w:val="none" w:sz="0" w:space="0" w:color="auto"/>
        <w:left w:val="none" w:sz="0" w:space="0" w:color="auto"/>
        <w:bottom w:val="none" w:sz="0" w:space="0" w:color="auto"/>
        <w:right w:val="none" w:sz="0" w:space="0" w:color="auto"/>
      </w:divBdr>
    </w:div>
    <w:div w:id="752705198">
      <w:bodyDiv w:val="1"/>
      <w:marLeft w:val="0"/>
      <w:marRight w:val="0"/>
      <w:marTop w:val="0"/>
      <w:marBottom w:val="0"/>
      <w:divBdr>
        <w:top w:val="none" w:sz="0" w:space="0" w:color="auto"/>
        <w:left w:val="none" w:sz="0" w:space="0" w:color="auto"/>
        <w:bottom w:val="none" w:sz="0" w:space="0" w:color="auto"/>
        <w:right w:val="none" w:sz="0" w:space="0" w:color="auto"/>
      </w:divBdr>
    </w:div>
    <w:div w:id="760420018">
      <w:bodyDiv w:val="1"/>
      <w:marLeft w:val="0"/>
      <w:marRight w:val="0"/>
      <w:marTop w:val="0"/>
      <w:marBottom w:val="0"/>
      <w:divBdr>
        <w:top w:val="none" w:sz="0" w:space="0" w:color="auto"/>
        <w:left w:val="none" w:sz="0" w:space="0" w:color="auto"/>
        <w:bottom w:val="none" w:sz="0" w:space="0" w:color="auto"/>
        <w:right w:val="none" w:sz="0" w:space="0" w:color="auto"/>
      </w:divBdr>
    </w:div>
    <w:div w:id="839075878">
      <w:bodyDiv w:val="1"/>
      <w:marLeft w:val="0"/>
      <w:marRight w:val="0"/>
      <w:marTop w:val="0"/>
      <w:marBottom w:val="0"/>
      <w:divBdr>
        <w:top w:val="none" w:sz="0" w:space="0" w:color="auto"/>
        <w:left w:val="none" w:sz="0" w:space="0" w:color="auto"/>
        <w:bottom w:val="none" w:sz="0" w:space="0" w:color="auto"/>
        <w:right w:val="none" w:sz="0" w:space="0" w:color="auto"/>
      </w:divBdr>
    </w:div>
    <w:div w:id="903375131">
      <w:bodyDiv w:val="1"/>
      <w:marLeft w:val="0"/>
      <w:marRight w:val="0"/>
      <w:marTop w:val="0"/>
      <w:marBottom w:val="0"/>
      <w:divBdr>
        <w:top w:val="none" w:sz="0" w:space="0" w:color="auto"/>
        <w:left w:val="none" w:sz="0" w:space="0" w:color="auto"/>
        <w:bottom w:val="none" w:sz="0" w:space="0" w:color="auto"/>
        <w:right w:val="none" w:sz="0" w:space="0" w:color="auto"/>
      </w:divBdr>
    </w:div>
    <w:div w:id="948782728">
      <w:bodyDiv w:val="1"/>
      <w:marLeft w:val="0"/>
      <w:marRight w:val="0"/>
      <w:marTop w:val="0"/>
      <w:marBottom w:val="0"/>
      <w:divBdr>
        <w:top w:val="none" w:sz="0" w:space="0" w:color="auto"/>
        <w:left w:val="none" w:sz="0" w:space="0" w:color="auto"/>
        <w:bottom w:val="none" w:sz="0" w:space="0" w:color="auto"/>
        <w:right w:val="none" w:sz="0" w:space="0" w:color="auto"/>
      </w:divBdr>
    </w:div>
    <w:div w:id="1037968125">
      <w:bodyDiv w:val="1"/>
      <w:marLeft w:val="0"/>
      <w:marRight w:val="0"/>
      <w:marTop w:val="0"/>
      <w:marBottom w:val="0"/>
      <w:divBdr>
        <w:top w:val="none" w:sz="0" w:space="0" w:color="auto"/>
        <w:left w:val="none" w:sz="0" w:space="0" w:color="auto"/>
        <w:bottom w:val="none" w:sz="0" w:space="0" w:color="auto"/>
        <w:right w:val="none" w:sz="0" w:space="0" w:color="auto"/>
      </w:divBdr>
    </w:div>
    <w:div w:id="1082146693">
      <w:bodyDiv w:val="1"/>
      <w:marLeft w:val="0"/>
      <w:marRight w:val="0"/>
      <w:marTop w:val="0"/>
      <w:marBottom w:val="0"/>
      <w:divBdr>
        <w:top w:val="none" w:sz="0" w:space="0" w:color="auto"/>
        <w:left w:val="none" w:sz="0" w:space="0" w:color="auto"/>
        <w:bottom w:val="none" w:sz="0" w:space="0" w:color="auto"/>
        <w:right w:val="none" w:sz="0" w:space="0" w:color="auto"/>
      </w:divBdr>
    </w:div>
    <w:div w:id="1082290831">
      <w:bodyDiv w:val="1"/>
      <w:marLeft w:val="0"/>
      <w:marRight w:val="0"/>
      <w:marTop w:val="0"/>
      <w:marBottom w:val="0"/>
      <w:divBdr>
        <w:top w:val="none" w:sz="0" w:space="0" w:color="auto"/>
        <w:left w:val="none" w:sz="0" w:space="0" w:color="auto"/>
        <w:bottom w:val="none" w:sz="0" w:space="0" w:color="auto"/>
        <w:right w:val="none" w:sz="0" w:space="0" w:color="auto"/>
      </w:divBdr>
    </w:div>
    <w:div w:id="1168708733">
      <w:bodyDiv w:val="1"/>
      <w:marLeft w:val="0"/>
      <w:marRight w:val="0"/>
      <w:marTop w:val="0"/>
      <w:marBottom w:val="0"/>
      <w:divBdr>
        <w:top w:val="none" w:sz="0" w:space="0" w:color="auto"/>
        <w:left w:val="none" w:sz="0" w:space="0" w:color="auto"/>
        <w:bottom w:val="none" w:sz="0" w:space="0" w:color="auto"/>
        <w:right w:val="none" w:sz="0" w:space="0" w:color="auto"/>
      </w:divBdr>
    </w:div>
    <w:div w:id="1359814306">
      <w:bodyDiv w:val="1"/>
      <w:marLeft w:val="0"/>
      <w:marRight w:val="0"/>
      <w:marTop w:val="0"/>
      <w:marBottom w:val="0"/>
      <w:divBdr>
        <w:top w:val="none" w:sz="0" w:space="0" w:color="auto"/>
        <w:left w:val="none" w:sz="0" w:space="0" w:color="auto"/>
        <w:bottom w:val="none" w:sz="0" w:space="0" w:color="auto"/>
        <w:right w:val="none" w:sz="0" w:space="0" w:color="auto"/>
      </w:divBdr>
    </w:div>
    <w:div w:id="1366372934">
      <w:bodyDiv w:val="1"/>
      <w:marLeft w:val="0"/>
      <w:marRight w:val="0"/>
      <w:marTop w:val="0"/>
      <w:marBottom w:val="0"/>
      <w:divBdr>
        <w:top w:val="none" w:sz="0" w:space="0" w:color="auto"/>
        <w:left w:val="none" w:sz="0" w:space="0" w:color="auto"/>
        <w:bottom w:val="none" w:sz="0" w:space="0" w:color="auto"/>
        <w:right w:val="none" w:sz="0" w:space="0" w:color="auto"/>
      </w:divBdr>
    </w:div>
    <w:div w:id="1424305676">
      <w:bodyDiv w:val="1"/>
      <w:marLeft w:val="0"/>
      <w:marRight w:val="0"/>
      <w:marTop w:val="0"/>
      <w:marBottom w:val="0"/>
      <w:divBdr>
        <w:top w:val="none" w:sz="0" w:space="0" w:color="auto"/>
        <w:left w:val="none" w:sz="0" w:space="0" w:color="auto"/>
        <w:bottom w:val="none" w:sz="0" w:space="0" w:color="auto"/>
        <w:right w:val="none" w:sz="0" w:space="0" w:color="auto"/>
      </w:divBdr>
    </w:div>
    <w:div w:id="1550537027">
      <w:bodyDiv w:val="1"/>
      <w:marLeft w:val="0"/>
      <w:marRight w:val="0"/>
      <w:marTop w:val="0"/>
      <w:marBottom w:val="0"/>
      <w:divBdr>
        <w:top w:val="none" w:sz="0" w:space="0" w:color="auto"/>
        <w:left w:val="none" w:sz="0" w:space="0" w:color="auto"/>
        <w:bottom w:val="none" w:sz="0" w:space="0" w:color="auto"/>
        <w:right w:val="none" w:sz="0" w:space="0" w:color="auto"/>
      </w:divBdr>
    </w:div>
    <w:div w:id="1574193501">
      <w:bodyDiv w:val="1"/>
      <w:marLeft w:val="0"/>
      <w:marRight w:val="0"/>
      <w:marTop w:val="0"/>
      <w:marBottom w:val="0"/>
      <w:divBdr>
        <w:top w:val="none" w:sz="0" w:space="0" w:color="auto"/>
        <w:left w:val="none" w:sz="0" w:space="0" w:color="auto"/>
        <w:bottom w:val="none" w:sz="0" w:space="0" w:color="auto"/>
        <w:right w:val="none" w:sz="0" w:space="0" w:color="auto"/>
      </w:divBdr>
    </w:div>
    <w:div w:id="1585915544">
      <w:bodyDiv w:val="1"/>
      <w:marLeft w:val="0"/>
      <w:marRight w:val="0"/>
      <w:marTop w:val="0"/>
      <w:marBottom w:val="0"/>
      <w:divBdr>
        <w:top w:val="none" w:sz="0" w:space="0" w:color="auto"/>
        <w:left w:val="none" w:sz="0" w:space="0" w:color="auto"/>
        <w:bottom w:val="none" w:sz="0" w:space="0" w:color="auto"/>
        <w:right w:val="none" w:sz="0" w:space="0" w:color="auto"/>
      </w:divBdr>
    </w:div>
    <w:div w:id="1665628352">
      <w:bodyDiv w:val="1"/>
      <w:marLeft w:val="0"/>
      <w:marRight w:val="0"/>
      <w:marTop w:val="0"/>
      <w:marBottom w:val="0"/>
      <w:divBdr>
        <w:top w:val="none" w:sz="0" w:space="0" w:color="auto"/>
        <w:left w:val="none" w:sz="0" w:space="0" w:color="auto"/>
        <w:bottom w:val="none" w:sz="0" w:space="0" w:color="auto"/>
        <w:right w:val="none" w:sz="0" w:space="0" w:color="auto"/>
      </w:divBdr>
    </w:div>
    <w:div w:id="1685668721">
      <w:bodyDiv w:val="1"/>
      <w:marLeft w:val="0"/>
      <w:marRight w:val="0"/>
      <w:marTop w:val="0"/>
      <w:marBottom w:val="0"/>
      <w:divBdr>
        <w:top w:val="none" w:sz="0" w:space="0" w:color="auto"/>
        <w:left w:val="none" w:sz="0" w:space="0" w:color="auto"/>
        <w:bottom w:val="none" w:sz="0" w:space="0" w:color="auto"/>
        <w:right w:val="none" w:sz="0" w:space="0" w:color="auto"/>
      </w:divBdr>
    </w:div>
    <w:div w:id="1862619473">
      <w:bodyDiv w:val="1"/>
      <w:marLeft w:val="0"/>
      <w:marRight w:val="0"/>
      <w:marTop w:val="0"/>
      <w:marBottom w:val="0"/>
      <w:divBdr>
        <w:top w:val="none" w:sz="0" w:space="0" w:color="auto"/>
        <w:left w:val="none" w:sz="0" w:space="0" w:color="auto"/>
        <w:bottom w:val="none" w:sz="0" w:space="0" w:color="auto"/>
        <w:right w:val="none" w:sz="0" w:space="0" w:color="auto"/>
      </w:divBdr>
    </w:div>
    <w:div w:id="1877573607">
      <w:bodyDiv w:val="1"/>
      <w:marLeft w:val="0"/>
      <w:marRight w:val="0"/>
      <w:marTop w:val="0"/>
      <w:marBottom w:val="0"/>
      <w:divBdr>
        <w:top w:val="none" w:sz="0" w:space="0" w:color="auto"/>
        <w:left w:val="none" w:sz="0" w:space="0" w:color="auto"/>
        <w:bottom w:val="none" w:sz="0" w:space="0" w:color="auto"/>
        <w:right w:val="none" w:sz="0" w:space="0" w:color="auto"/>
      </w:divBdr>
    </w:div>
    <w:div w:id="2038236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data.stats.gov.cn/"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FEF46E-5E64-A844-957C-5D3831E9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2163</Words>
  <Characters>12334</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Kong</dc:creator>
  <cp:keywords/>
  <dc:description/>
  <cp:lastModifiedBy>Yuanyuan Kong</cp:lastModifiedBy>
  <cp:revision>120</cp:revision>
  <dcterms:created xsi:type="dcterms:W3CDTF">2017-11-09T00:32:00Z</dcterms:created>
  <dcterms:modified xsi:type="dcterms:W3CDTF">2017-12-17T06:15:00Z</dcterms:modified>
</cp:coreProperties>
</file>